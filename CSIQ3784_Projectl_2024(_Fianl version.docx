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07A5" w14:textId="77777777" w:rsidR="00831BEA" w:rsidRPr="00831BEA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Cambria" w:eastAsia="Times New Roman" w:hAnsi="Cambria"/>
          <w:b/>
          <w:bCs/>
          <w:smallCaps/>
          <w:sz w:val="24"/>
          <w:szCs w:val="24"/>
          <w:lang w:val="en-GB"/>
        </w:rPr>
      </w:pPr>
      <w:bookmarkStart w:id="0" w:name="_Hlk535420923"/>
      <w:r w:rsidRPr="00831BEA">
        <w:rPr>
          <w:rFonts w:ascii="Cambria" w:eastAsia="Times New Roman" w:hAnsi="Cambria"/>
          <w:smallCaps/>
          <w:noProof/>
          <w:sz w:val="24"/>
          <w:szCs w:val="24"/>
          <w:lang w:eastAsia="en-ZA"/>
        </w:rPr>
        <w:drawing>
          <wp:inline distT="0" distB="0" distL="0" distR="0" wp14:anchorId="4096DC81" wp14:editId="76960904">
            <wp:extent cx="1609725" cy="82867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1B42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</w:p>
    <w:p w14:paraId="68239667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Cs/>
          <w:smallCaps/>
          <w:sz w:val="24"/>
          <w:szCs w:val="24"/>
          <w:lang w:val="en-GB"/>
        </w:rPr>
        <w:t>University of the Free State</w:t>
      </w:r>
    </w:p>
    <w:p w14:paraId="384DEF0B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  <w:t xml:space="preserve"> Department of Computer Science and Informatics</w:t>
      </w:r>
    </w:p>
    <w:p w14:paraId="20D85BFB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Cs/>
          <w:smallCaps/>
          <w:sz w:val="24"/>
          <w:szCs w:val="24"/>
          <w:lang w:val="en-GB"/>
        </w:rPr>
        <w:t>QwaQwa Campus</w:t>
      </w:r>
    </w:p>
    <w:p w14:paraId="274D5DA3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</w:p>
    <w:p w14:paraId="5E0E0B8F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  <w:t>CSIQ 3784</w:t>
      </w:r>
    </w:p>
    <w:p w14:paraId="5BDE4284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  <w:t>Software Engineering</w:t>
      </w:r>
    </w:p>
    <w:p w14:paraId="78AAAC6C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</w:pPr>
      <w:r w:rsidRPr="00B76024">
        <w:rPr>
          <w:rFonts w:ascii="Arial" w:eastAsia="Times New Roman" w:hAnsi="Arial" w:cs="Arial"/>
          <w:b/>
          <w:bCs/>
          <w:smallCaps/>
          <w:sz w:val="24"/>
          <w:szCs w:val="24"/>
          <w:lang w:val="en-GB"/>
        </w:rPr>
        <w:t>Project</w:t>
      </w:r>
    </w:p>
    <w:p w14:paraId="46A5AFB5" w14:textId="77777777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MS Mincho" w:hAnsi="Arial" w:cs="Arial"/>
          <w:sz w:val="24"/>
          <w:szCs w:val="24"/>
          <w:lang w:val="en-GB"/>
        </w:rPr>
      </w:pPr>
    </w:p>
    <w:p w14:paraId="6EA6F058" w14:textId="39741103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MS Mincho" w:hAnsi="Arial" w:cs="Arial"/>
          <w:sz w:val="24"/>
          <w:szCs w:val="24"/>
          <w:lang w:val="en-GB"/>
        </w:rPr>
      </w:pPr>
      <w:r w:rsidRPr="00B76024">
        <w:rPr>
          <w:rFonts w:ascii="Arial" w:eastAsia="MS Mincho" w:hAnsi="Arial" w:cs="Arial"/>
          <w:b/>
          <w:sz w:val="24"/>
          <w:szCs w:val="24"/>
          <w:lang w:val="en-GB"/>
        </w:rPr>
        <w:t xml:space="preserve">Duration: </w:t>
      </w:r>
      <w:r w:rsidRPr="00145FDA">
        <w:rPr>
          <w:rFonts w:ascii="Arial" w:eastAsia="MS Mincho" w:hAnsi="Arial" w:cs="Arial"/>
          <w:sz w:val="24"/>
          <w:szCs w:val="24"/>
          <w:lang w:val="en-GB"/>
        </w:rPr>
        <w:t>1</w:t>
      </w:r>
      <w:r w:rsidR="005E788D" w:rsidRPr="00145FDA">
        <w:rPr>
          <w:rFonts w:ascii="Arial" w:eastAsia="MS Mincho" w:hAnsi="Arial" w:cs="Arial"/>
          <w:sz w:val="24"/>
          <w:szCs w:val="24"/>
          <w:lang w:val="en-GB"/>
        </w:rPr>
        <w:t xml:space="preserve"> </w:t>
      </w:r>
      <w:r w:rsidRPr="00145FDA">
        <w:rPr>
          <w:rFonts w:ascii="Arial" w:eastAsia="MS Mincho" w:hAnsi="Arial" w:cs="Arial"/>
          <w:sz w:val="24"/>
          <w:szCs w:val="24"/>
          <w:lang w:val="en-GB"/>
        </w:rPr>
        <w:t xml:space="preserve">August – </w:t>
      </w:r>
      <w:r w:rsidR="00EE1B6A" w:rsidRPr="00145FDA">
        <w:rPr>
          <w:rFonts w:ascii="Arial" w:eastAsia="MS Mincho" w:hAnsi="Arial" w:cs="Arial"/>
          <w:sz w:val="24"/>
          <w:szCs w:val="24"/>
          <w:lang w:val="en-GB"/>
        </w:rPr>
        <w:t>2</w:t>
      </w:r>
      <w:r w:rsidR="00145FDA">
        <w:rPr>
          <w:rFonts w:ascii="Arial" w:eastAsia="MS Mincho" w:hAnsi="Arial" w:cs="Arial"/>
          <w:sz w:val="24"/>
          <w:szCs w:val="24"/>
          <w:lang w:val="en-GB"/>
        </w:rPr>
        <w:t>0</w:t>
      </w:r>
      <w:r w:rsidR="00EE1B6A" w:rsidRPr="00145FDA">
        <w:rPr>
          <w:rFonts w:ascii="Arial" w:eastAsia="MS Mincho" w:hAnsi="Arial" w:cs="Arial"/>
          <w:sz w:val="24"/>
          <w:szCs w:val="24"/>
          <w:lang w:val="en-GB"/>
        </w:rPr>
        <w:t xml:space="preserve"> </w:t>
      </w:r>
      <w:r w:rsidRPr="00145FDA">
        <w:rPr>
          <w:rFonts w:ascii="Arial" w:eastAsia="MS Mincho" w:hAnsi="Arial" w:cs="Arial"/>
          <w:sz w:val="24"/>
          <w:szCs w:val="24"/>
          <w:lang w:val="en-GB"/>
        </w:rPr>
        <w:t>October</w:t>
      </w:r>
      <w:r w:rsidR="005E788D" w:rsidRPr="00145FDA">
        <w:rPr>
          <w:rFonts w:ascii="Arial" w:eastAsia="MS Mincho" w:hAnsi="Arial" w:cs="Arial"/>
          <w:sz w:val="24"/>
          <w:szCs w:val="24"/>
          <w:lang w:val="en-GB"/>
        </w:rPr>
        <w:t xml:space="preserve"> 202</w:t>
      </w:r>
      <w:r w:rsidR="00145FDA" w:rsidRPr="00145FDA">
        <w:rPr>
          <w:rFonts w:ascii="Arial" w:eastAsia="MS Mincho" w:hAnsi="Arial" w:cs="Arial"/>
          <w:sz w:val="24"/>
          <w:szCs w:val="24"/>
          <w:lang w:val="en-GB"/>
        </w:rPr>
        <w:t>4</w:t>
      </w:r>
      <w:r w:rsidRPr="00B76024">
        <w:rPr>
          <w:rFonts w:ascii="Arial" w:eastAsia="MS Mincho" w:hAnsi="Arial" w:cs="Arial"/>
          <w:sz w:val="24"/>
          <w:szCs w:val="24"/>
          <w:lang w:val="en-GB"/>
        </w:rPr>
        <w:tab/>
      </w:r>
      <w:r w:rsidRPr="00B76024">
        <w:rPr>
          <w:rFonts w:ascii="Arial" w:eastAsia="MS Mincho" w:hAnsi="Arial" w:cs="Arial"/>
          <w:sz w:val="24"/>
          <w:szCs w:val="24"/>
          <w:lang w:val="en-GB"/>
        </w:rPr>
        <w:tab/>
      </w:r>
    </w:p>
    <w:p w14:paraId="155F492C" w14:textId="3E2DD010" w:rsidR="00831BEA" w:rsidRPr="00B76024" w:rsidRDefault="00831BEA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MS Mincho" w:hAnsi="Arial" w:cs="Arial"/>
          <w:sz w:val="24"/>
          <w:szCs w:val="24"/>
          <w:lang w:val="en-GB"/>
        </w:rPr>
      </w:pPr>
      <w:r w:rsidRPr="00B76024">
        <w:rPr>
          <w:rFonts w:ascii="Arial" w:eastAsia="MS Mincho" w:hAnsi="Arial" w:cs="Arial"/>
          <w:b/>
          <w:sz w:val="24"/>
          <w:szCs w:val="24"/>
          <w:lang w:val="en-GB"/>
        </w:rPr>
        <w:t xml:space="preserve">Marks: </w:t>
      </w:r>
      <w:r w:rsidR="003D54B0">
        <w:rPr>
          <w:rFonts w:ascii="Arial" w:eastAsia="MS Mincho" w:hAnsi="Arial" w:cs="Arial"/>
          <w:b/>
          <w:sz w:val="24"/>
          <w:szCs w:val="24"/>
          <w:lang w:val="en-GB"/>
        </w:rPr>
        <w:t>90</w:t>
      </w:r>
    </w:p>
    <w:p w14:paraId="469993D9" w14:textId="73787DA9" w:rsidR="00B76024" w:rsidRPr="00B76024" w:rsidRDefault="001902B1" w:rsidP="005E7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eastAsia="MS Mincho" w:hAnsi="Arial" w:cs="Arial"/>
          <w:sz w:val="24"/>
          <w:szCs w:val="24"/>
          <w:lang w:val="en-GB"/>
        </w:rPr>
      </w:pPr>
      <w:r>
        <w:rPr>
          <w:rFonts w:ascii="Arial" w:eastAsia="MS Mincho" w:hAnsi="Arial" w:cs="Arial"/>
          <w:b/>
          <w:sz w:val="24"/>
          <w:szCs w:val="24"/>
          <w:lang w:val="en-GB"/>
        </w:rPr>
        <w:t xml:space="preserve">Assessor: Mr B Sebastian </w:t>
      </w:r>
      <w:r>
        <w:rPr>
          <w:rFonts w:ascii="Arial" w:eastAsia="MS Mincho" w:hAnsi="Arial" w:cs="Arial"/>
          <w:b/>
          <w:sz w:val="24"/>
          <w:szCs w:val="24"/>
          <w:lang w:val="en-GB"/>
        </w:rPr>
        <w:tab/>
      </w:r>
      <w:r>
        <w:rPr>
          <w:rFonts w:ascii="Arial" w:eastAsia="MS Mincho" w:hAnsi="Arial" w:cs="Arial"/>
          <w:b/>
          <w:sz w:val="24"/>
          <w:szCs w:val="24"/>
          <w:lang w:val="en-GB"/>
        </w:rPr>
        <w:tab/>
      </w:r>
      <w:r>
        <w:rPr>
          <w:rFonts w:ascii="Arial" w:eastAsia="MS Mincho" w:hAnsi="Arial" w:cs="Arial"/>
          <w:b/>
          <w:sz w:val="24"/>
          <w:szCs w:val="24"/>
          <w:lang w:val="en-GB"/>
        </w:rPr>
        <w:tab/>
      </w:r>
      <w:r>
        <w:rPr>
          <w:rFonts w:ascii="Arial" w:eastAsia="MS Mincho" w:hAnsi="Arial" w:cs="Arial"/>
          <w:b/>
          <w:sz w:val="24"/>
          <w:szCs w:val="24"/>
          <w:lang w:val="en-GB"/>
        </w:rPr>
        <w:tab/>
      </w:r>
      <w:r>
        <w:rPr>
          <w:rFonts w:ascii="Arial" w:eastAsia="MS Mincho" w:hAnsi="Arial" w:cs="Arial"/>
          <w:b/>
          <w:sz w:val="24"/>
          <w:szCs w:val="24"/>
          <w:lang w:val="en-GB"/>
        </w:rPr>
        <w:tab/>
      </w:r>
      <w:r w:rsidR="00B76024" w:rsidRPr="00B76024">
        <w:rPr>
          <w:rFonts w:ascii="Arial" w:eastAsia="MS Mincho" w:hAnsi="Arial" w:cs="Arial"/>
          <w:b/>
          <w:sz w:val="24"/>
          <w:szCs w:val="24"/>
          <w:lang w:val="en-GB"/>
        </w:rPr>
        <w:t>Moderator</w:t>
      </w:r>
      <w:r w:rsidR="00B76024" w:rsidRPr="00B76024">
        <w:rPr>
          <w:rFonts w:ascii="Arial" w:eastAsia="MS Mincho" w:hAnsi="Arial" w:cs="Arial"/>
          <w:sz w:val="24"/>
          <w:szCs w:val="24"/>
          <w:lang w:val="en-GB"/>
        </w:rPr>
        <w:t xml:space="preserve">: </w:t>
      </w:r>
      <w:r w:rsidR="00B76024" w:rsidRPr="001902B1">
        <w:rPr>
          <w:rFonts w:ascii="Arial" w:eastAsia="MS Mincho" w:hAnsi="Arial" w:cs="Arial"/>
          <w:b/>
          <w:sz w:val="24"/>
          <w:szCs w:val="24"/>
          <w:lang w:val="en-GB"/>
        </w:rPr>
        <w:t>Mr T Lesesa</w:t>
      </w:r>
    </w:p>
    <w:p w14:paraId="0386D15D" w14:textId="77777777" w:rsidR="00831BEA" w:rsidRDefault="00831BEA" w:rsidP="00E12C88">
      <w:pPr>
        <w:spacing w:after="0" w:line="240" w:lineRule="auto"/>
        <w:jc w:val="center"/>
        <w:rPr>
          <w:rFonts w:eastAsia="Times New Roman" w:cs="Calibri"/>
          <w:color w:val="000000"/>
          <w:sz w:val="32"/>
          <w:szCs w:val="32"/>
          <w:lang w:val="en-IN" w:eastAsia="en-IN"/>
        </w:rPr>
      </w:pPr>
    </w:p>
    <w:p w14:paraId="661A8EFC" w14:textId="26DE2C87" w:rsidR="00557D9B" w:rsidRDefault="00E12C88" w:rsidP="00145FDA">
      <w:pPr>
        <w:tabs>
          <w:tab w:val="left" w:pos="2410"/>
        </w:tabs>
        <w:spacing w:after="0" w:line="240" w:lineRule="auto"/>
        <w:ind w:left="-142" w:right="-22"/>
        <w:jc w:val="center"/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</w:pPr>
      <w:r w:rsidRPr="00831BEA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 xml:space="preserve">Android </w:t>
      </w:r>
      <w:r w:rsidR="00EE1B6A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>and Web application</w:t>
      </w:r>
      <w:r w:rsidR="00E117F3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>s</w:t>
      </w:r>
      <w:r w:rsidR="00EE1B6A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 xml:space="preserve"> for </w:t>
      </w:r>
      <w:r w:rsidR="003D54B0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 xml:space="preserve">Bank Transactions for </w:t>
      </w:r>
      <w:r w:rsidR="00145FDA"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>University of the Free</w:t>
      </w:r>
    </w:p>
    <w:p w14:paraId="3E2B9EDE" w14:textId="248FC362" w:rsidR="00145FDA" w:rsidRPr="00831BEA" w:rsidRDefault="00145FDA" w:rsidP="00145FDA">
      <w:pPr>
        <w:tabs>
          <w:tab w:val="left" w:pos="2410"/>
        </w:tabs>
        <w:spacing w:after="0" w:line="240" w:lineRule="auto"/>
        <w:ind w:left="-142" w:right="-22" w:firstLine="426"/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</w:pPr>
      <w:r>
        <w:rPr>
          <w:rFonts w:eastAsia="Times New Roman" w:cs="Calibri"/>
          <w:b/>
          <w:color w:val="000000"/>
          <w:sz w:val="32"/>
          <w:szCs w:val="32"/>
          <w:u w:val="single"/>
          <w:lang w:val="en-IN" w:eastAsia="en-IN"/>
        </w:rPr>
        <w:t>State (Qwaqwa campus) Bank</w:t>
      </w:r>
    </w:p>
    <w:p w14:paraId="358E298F" w14:textId="7D275A55" w:rsidR="000C5638" w:rsidRDefault="00666611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University of the Free State, QwaQwa campus </w:t>
      </w:r>
      <w:r w:rsidR="00D74BC9">
        <w:rPr>
          <w:sz w:val="28"/>
          <w:szCs w:val="28"/>
        </w:rPr>
        <w:t>operates</w:t>
      </w:r>
      <w:r w:rsidR="003D54B0">
        <w:rPr>
          <w:sz w:val="28"/>
          <w:szCs w:val="28"/>
        </w:rPr>
        <w:t xml:space="preserve"> a bank </w:t>
      </w:r>
      <w:r w:rsidR="00E44056">
        <w:rPr>
          <w:sz w:val="28"/>
          <w:szCs w:val="28"/>
        </w:rPr>
        <w:t>for</w:t>
      </w:r>
      <w:r w:rsidR="001019AD">
        <w:rPr>
          <w:sz w:val="28"/>
          <w:szCs w:val="28"/>
        </w:rPr>
        <w:t xml:space="preserve"> their</w:t>
      </w:r>
      <w:r w:rsidR="00E44056">
        <w:rPr>
          <w:sz w:val="28"/>
          <w:szCs w:val="28"/>
        </w:rPr>
        <w:t xml:space="preserve"> students</w:t>
      </w:r>
      <w:r w:rsidR="001019AD">
        <w:rPr>
          <w:sz w:val="28"/>
          <w:szCs w:val="28"/>
        </w:rPr>
        <w:t xml:space="preserve"> and</w:t>
      </w:r>
      <w:r w:rsidR="00E44056">
        <w:rPr>
          <w:sz w:val="28"/>
          <w:szCs w:val="28"/>
        </w:rPr>
        <w:t xml:space="preserve"> staff</w:t>
      </w:r>
      <w:r w:rsidR="001019AD">
        <w:rPr>
          <w:sz w:val="28"/>
          <w:szCs w:val="28"/>
        </w:rPr>
        <w:t xml:space="preserve"> members</w:t>
      </w:r>
      <w:r>
        <w:rPr>
          <w:sz w:val="28"/>
          <w:szCs w:val="28"/>
        </w:rPr>
        <w:t xml:space="preserve">. </w:t>
      </w:r>
      <w:r w:rsidR="001019AD">
        <w:rPr>
          <w:sz w:val="28"/>
          <w:szCs w:val="28"/>
        </w:rPr>
        <w:t>This bank allows their users to easily get quick access to cash and do transactions</w:t>
      </w:r>
      <w:r w:rsidR="00BC2EDE">
        <w:rPr>
          <w:sz w:val="28"/>
          <w:szCs w:val="28"/>
        </w:rPr>
        <w:t>, and prides itself for providing the best personal banking services for the University community.</w:t>
      </w:r>
      <w:r w:rsidR="001019AD">
        <w:rPr>
          <w:sz w:val="28"/>
          <w:szCs w:val="28"/>
        </w:rPr>
        <w:t xml:space="preserve"> </w:t>
      </w:r>
      <w:r w:rsidR="00921E95">
        <w:rPr>
          <w:sz w:val="28"/>
          <w:szCs w:val="28"/>
        </w:rPr>
        <w:t>Therefore,</w:t>
      </w:r>
      <w:r w:rsidR="00E44056">
        <w:rPr>
          <w:sz w:val="28"/>
          <w:szCs w:val="28"/>
        </w:rPr>
        <w:t xml:space="preserve"> developing a client- server model between web and mobile applications </w:t>
      </w:r>
      <w:r w:rsidR="007D268E">
        <w:rPr>
          <w:sz w:val="28"/>
          <w:szCs w:val="28"/>
        </w:rPr>
        <w:t>will</w:t>
      </w:r>
      <w:r w:rsidR="00EE1B6A">
        <w:rPr>
          <w:sz w:val="28"/>
          <w:szCs w:val="28"/>
        </w:rPr>
        <w:t xml:space="preserve"> make life easier and happier</w:t>
      </w:r>
      <w:r w:rsidR="007D268E">
        <w:rPr>
          <w:sz w:val="28"/>
          <w:szCs w:val="28"/>
        </w:rPr>
        <w:t>.</w:t>
      </w:r>
    </w:p>
    <w:p w14:paraId="3F2FFC88" w14:textId="77777777" w:rsidR="00EE1B6A" w:rsidRDefault="00EE1B6A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21857BAA" w14:textId="6BBE4310" w:rsidR="000C5638" w:rsidRDefault="000C5638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online </w:t>
      </w:r>
      <w:r w:rsidR="00E44056">
        <w:rPr>
          <w:sz w:val="28"/>
          <w:szCs w:val="28"/>
        </w:rPr>
        <w:t xml:space="preserve">banking transactions facilities </w:t>
      </w:r>
      <w:r>
        <w:rPr>
          <w:sz w:val="28"/>
          <w:szCs w:val="28"/>
        </w:rPr>
        <w:t>provides convenience for the</w:t>
      </w:r>
      <w:r w:rsidR="00AE7EE5">
        <w:rPr>
          <w:sz w:val="28"/>
          <w:szCs w:val="28"/>
        </w:rPr>
        <w:t xml:space="preserve"> users</w:t>
      </w:r>
      <w:r>
        <w:rPr>
          <w:sz w:val="28"/>
          <w:szCs w:val="28"/>
        </w:rPr>
        <w:t xml:space="preserve">. It overcomes the disadvantages of the traditional queuing system. </w:t>
      </w:r>
    </w:p>
    <w:p w14:paraId="18E5F7CF" w14:textId="77777777" w:rsidR="000C5638" w:rsidRDefault="000C5638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49608BE0" w14:textId="76358A60" w:rsidR="000C5638" w:rsidRDefault="00E117F3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Develop a Web and mobile</w:t>
      </w:r>
      <w:r w:rsidR="009D7919">
        <w:rPr>
          <w:sz w:val="28"/>
          <w:szCs w:val="28"/>
        </w:rPr>
        <w:t xml:space="preserve"> (Android based)</w:t>
      </w:r>
      <w:r>
        <w:rPr>
          <w:sz w:val="28"/>
          <w:szCs w:val="28"/>
        </w:rPr>
        <w:t xml:space="preserve"> applications, where </w:t>
      </w:r>
      <w:r w:rsidR="00921E95">
        <w:rPr>
          <w:sz w:val="28"/>
          <w:szCs w:val="28"/>
        </w:rPr>
        <w:t>daily bank transactions are recorded.</w:t>
      </w:r>
      <w:r>
        <w:rPr>
          <w:sz w:val="28"/>
          <w:szCs w:val="28"/>
        </w:rPr>
        <w:t xml:space="preserve"> </w:t>
      </w:r>
      <w:r w:rsidR="000C5638">
        <w:rPr>
          <w:sz w:val="28"/>
          <w:szCs w:val="28"/>
        </w:rPr>
        <w:t>The user can log in</w:t>
      </w:r>
      <w:r w:rsidR="00921E95">
        <w:rPr>
          <w:sz w:val="28"/>
          <w:szCs w:val="28"/>
        </w:rPr>
        <w:t>to</w:t>
      </w:r>
      <w:r w:rsidR="000C5638">
        <w:rPr>
          <w:sz w:val="28"/>
          <w:szCs w:val="28"/>
        </w:rPr>
        <w:t xml:space="preserve"> the application</w:t>
      </w:r>
      <w:r>
        <w:rPr>
          <w:sz w:val="28"/>
          <w:szCs w:val="28"/>
        </w:rPr>
        <w:t xml:space="preserve">s </w:t>
      </w:r>
      <w:r w:rsidR="00BC2EDE">
        <w:rPr>
          <w:sz w:val="28"/>
          <w:szCs w:val="28"/>
        </w:rPr>
        <w:t xml:space="preserve">to perform </w:t>
      </w:r>
      <w:r w:rsidR="00921E95">
        <w:rPr>
          <w:sz w:val="28"/>
          <w:szCs w:val="28"/>
        </w:rPr>
        <w:t xml:space="preserve">banking transactions. </w:t>
      </w:r>
      <w:r w:rsidR="000C5638">
        <w:rPr>
          <w:sz w:val="28"/>
          <w:szCs w:val="28"/>
        </w:rPr>
        <w:t xml:space="preserve">Enter relevant information like </w:t>
      </w:r>
      <w:r w:rsidR="000C5638" w:rsidRPr="004E5C42">
        <w:rPr>
          <w:sz w:val="28"/>
          <w:szCs w:val="28"/>
          <w:u w:val="single"/>
          <w:rPrChange w:id="1" w:author="Innocent Mnisi" w:date="2024-09-11T09:45:00Z">
            <w:rPr>
              <w:sz w:val="28"/>
              <w:szCs w:val="28"/>
            </w:rPr>
          </w:rPrChange>
        </w:rPr>
        <w:t>name, surname</w:t>
      </w:r>
      <w:r w:rsidR="000C5638">
        <w:rPr>
          <w:sz w:val="28"/>
          <w:szCs w:val="28"/>
        </w:rPr>
        <w:t xml:space="preserve"> </w:t>
      </w:r>
      <w:r w:rsidR="00F46CB9">
        <w:rPr>
          <w:sz w:val="28"/>
          <w:szCs w:val="28"/>
        </w:rPr>
        <w:t xml:space="preserve">and </w:t>
      </w:r>
      <w:r w:rsidR="00F46CB9" w:rsidRPr="004E5C42">
        <w:rPr>
          <w:b/>
          <w:bCs/>
          <w:sz w:val="28"/>
          <w:szCs w:val="28"/>
          <w:rPrChange w:id="2" w:author="Innocent Mnisi" w:date="2024-09-11T09:45:00Z">
            <w:rPr>
              <w:sz w:val="28"/>
              <w:szCs w:val="28"/>
            </w:rPr>
          </w:rPrChange>
        </w:rPr>
        <w:t>student</w:t>
      </w:r>
      <w:r w:rsidRPr="004E5C42">
        <w:rPr>
          <w:b/>
          <w:bCs/>
          <w:sz w:val="28"/>
          <w:szCs w:val="28"/>
          <w:rPrChange w:id="3" w:author="Innocent Mnisi" w:date="2024-09-11T09:45:00Z">
            <w:rPr>
              <w:sz w:val="28"/>
              <w:szCs w:val="28"/>
            </w:rPr>
          </w:rPrChange>
        </w:rPr>
        <w:t xml:space="preserve"> </w:t>
      </w:r>
      <w:r w:rsidR="000C5638" w:rsidRPr="004E5C42">
        <w:rPr>
          <w:b/>
          <w:bCs/>
          <w:sz w:val="28"/>
          <w:szCs w:val="28"/>
          <w:rPrChange w:id="4" w:author="Innocent Mnisi" w:date="2024-09-11T09:45:00Z">
            <w:rPr>
              <w:sz w:val="28"/>
              <w:szCs w:val="28"/>
            </w:rPr>
          </w:rPrChange>
        </w:rPr>
        <w:t>number</w:t>
      </w:r>
      <w:r w:rsidRPr="004E5C42">
        <w:rPr>
          <w:b/>
          <w:bCs/>
          <w:sz w:val="28"/>
          <w:szCs w:val="28"/>
          <w:rPrChange w:id="5" w:author="Innocent Mnisi" w:date="2024-09-11T09:45:00Z">
            <w:rPr>
              <w:sz w:val="28"/>
              <w:szCs w:val="28"/>
            </w:rPr>
          </w:rPrChange>
        </w:rPr>
        <w:t xml:space="preserve"> for students</w:t>
      </w:r>
      <w:r>
        <w:rPr>
          <w:sz w:val="28"/>
          <w:szCs w:val="28"/>
        </w:rPr>
        <w:t xml:space="preserve">. Enter </w:t>
      </w:r>
      <w:r w:rsidR="00D9642B">
        <w:rPr>
          <w:sz w:val="28"/>
          <w:szCs w:val="28"/>
        </w:rPr>
        <w:t xml:space="preserve">name, surname , </w:t>
      </w:r>
      <w:r w:rsidR="000C5638">
        <w:rPr>
          <w:sz w:val="28"/>
          <w:szCs w:val="28"/>
        </w:rPr>
        <w:lastRenderedPageBreak/>
        <w:t>passport number</w:t>
      </w:r>
      <w:r>
        <w:rPr>
          <w:sz w:val="28"/>
          <w:szCs w:val="28"/>
        </w:rPr>
        <w:t xml:space="preserve"> or ID number for s and enter name, surname and personal/employee number for UFS staff</w:t>
      </w:r>
      <w:r w:rsidR="000C5638">
        <w:rPr>
          <w:sz w:val="28"/>
          <w:szCs w:val="28"/>
        </w:rPr>
        <w:t xml:space="preserve">. Information captured electronically and stored </w:t>
      </w:r>
      <w:r w:rsidR="007D268E">
        <w:rPr>
          <w:sz w:val="28"/>
          <w:szCs w:val="28"/>
        </w:rPr>
        <w:t>securely with</w:t>
      </w:r>
      <w:r w:rsidR="000C5638">
        <w:rPr>
          <w:sz w:val="28"/>
          <w:szCs w:val="28"/>
        </w:rPr>
        <w:t xml:space="preserve">in a database. </w:t>
      </w:r>
    </w:p>
    <w:p w14:paraId="17E2FBC0" w14:textId="77777777" w:rsidR="000C5638" w:rsidRDefault="000C5638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79E0B363" w14:textId="53726AE3" w:rsidR="000C5638" w:rsidRDefault="00E117F3" w:rsidP="000C5638">
      <w:pPr>
        <w:pStyle w:val="ListParagraph"/>
        <w:tabs>
          <w:tab w:val="left" w:pos="2070"/>
        </w:tabs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C5638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must have </w:t>
      </w:r>
      <w:r w:rsidR="00CF0168">
        <w:rPr>
          <w:sz w:val="28"/>
          <w:szCs w:val="28"/>
        </w:rPr>
        <w:t xml:space="preserve">following </w:t>
      </w:r>
      <w:r w:rsidR="000C5638">
        <w:rPr>
          <w:sz w:val="28"/>
          <w:szCs w:val="28"/>
        </w:rPr>
        <w:t>roles namely</w:t>
      </w:r>
      <w:r w:rsidR="007D268E">
        <w:rPr>
          <w:sz w:val="28"/>
          <w:szCs w:val="28"/>
        </w:rPr>
        <w:t>;</w:t>
      </w:r>
      <w:r w:rsidR="00D9642B">
        <w:rPr>
          <w:sz w:val="28"/>
          <w:szCs w:val="28"/>
        </w:rPr>
        <w:t xml:space="preserve"> </w:t>
      </w:r>
      <w:r w:rsidR="00D9642B" w:rsidRPr="004E5C42">
        <w:rPr>
          <w:b/>
          <w:bCs/>
          <w:i/>
          <w:iCs/>
          <w:color w:val="FF0000"/>
          <w:sz w:val="28"/>
          <w:szCs w:val="28"/>
          <w:rPrChange w:id="6" w:author="Innocent Mnisi" w:date="2024-09-11T09:45:00Z">
            <w:rPr>
              <w:b/>
              <w:bCs/>
              <w:sz w:val="28"/>
              <w:szCs w:val="28"/>
            </w:rPr>
          </w:rPrChange>
        </w:rPr>
        <w:t>Admin login</w:t>
      </w:r>
      <w:r w:rsidR="000C5638" w:rsidRPr="001C4345">
        <w:rPr>
          <w:b/>
          <w:bCs/>
          <w:sz w:val="28"/>
          <w:szCs w:val="28"/>
        </w:rPr>
        <w:t>,</w:t>
      </w:r>
      <w:r w:rsidR="00A420CC" w:rsidRPr="001C4345">
        <w:rPr>
          <w:b/>
          <w:bCs/>
          <w:sz w:val="28"/>
          <w:szCs w:val="28"/>
        </w:rPr>
        <w:t xml:space="preserve"> </w:t>
      </w:r>
      <w:r w:rsidR="00A420CC" w:rsidRPr="004E5C42">
        <w:rPr>
          <w:b/>
          <w:bCs/>
          <w:color w:val="FF0000"/>
          <w:sz w:val="28"/>
          <w:szCs w:val="28"/>
          <w:rPrChange w:id="7" w:author="Innocent Mnisi" w:date="2024-09-11T09:46:00Z">
            <w:rPr>
              <w:b/>
              <w:bCs/>
              <w:sz w:val="28"/>
              <w:szCs w:val="28"/>
            </w:rPr>
          </w:rPrChange>
        </w:rPr>
        <w:t>Consultant login</w:t>
      </w:r>
      <w:r w:rsidR="00A420CC" w:rsidRPr="001C4345">
        <w:rPr>
          <w:b/>
          <w:bCs/>
          <w:sz w:val="28"/>
          <w:szCs w:val="28"/>
        </w:rPr>
        <w:t xml:space="preserve">, </w:t>
      </w:r>
      <w:r w:rsidR="00A420CC" w:rsidRPr="004E5C42">
        <w:rPr>
          <w:b/>
          <w:bCs/>
          <w:color w:val="FF0000"/>
          <w:sz w:val="28"/>
          <w:szCs w:val="28"/>
          <w:rPrChange w:id="8" w:author="Innocent Mnisi" w:date="2024-09-11T09:46:00Z">
            <w:rPr>
              <w:b/>
              <w:bCs/>
              <w:sz w:val="28"/>
              <w:szCs w:val="28"/>
            </w:rPr>
          </w:rPrChange>
        </w:rPr>
        <w:t xml:space="preserve">finical adviser </w:t>
      </w:r>
      <w:r w:rsidR="00A420CC" w:rsidRPr="001C4345">
        <w:rPr>
          <w:b/>
          <w:bCs/>
          <w:sz w:val="28"/>
          <w:szCs w:val="28"/>
        </w:rPr>
        <w:t>login,</w:t>
      </w:r>
      <w:r w:rsidR="000C5638" w:rsidRPr="001C4345">
        <w:rPr>
          <w:b/>
          <w:bCs/>
          <w:sz w:val="28"/>
          <w:szCs w:val="28"/>
        </w:rPr>
        <w:t xml:space="preserve"> </w:t>
      </w:r>
      <w:r w:rsidR="00A420CC" w:rsidRPr="004E5C42">
        <w:rPr>
          <w:b/>
          <w:bCs/>
          <w:sz w:val="28"/>
          <w:szCs w:val="28"/>
          <w:u w:val="single"/>
          <w:rPrChange w:id="9" w:author="Innocent Mnisi" w:date="2024-09-11T09:46:00Z">
            <w:rPr>
              <w:b/>
              <w:bCs/>
              <w:sz w:val="28"/>
              <w:szCs w:val="28"/>
            </w:rPr>
          </w:rPrChange>
        </w:rPr>
        <w:t xml:space="preserve">Client </w:t>
      </w:r>
      <w:r w:rsidR="00625CFF" w:rsidRPr="004E5C42">
        <w:rPr>
          <w:b/>
          <w:bCs/>
          <w:sz w:val="28"/>
          <w:szCs w:val="28"/>
          <w:u w:val="single"/>
          <w:rPrChange w:id="10" w:author="Innocent Mnisi" w:date="2024-09-11T09:46:00Z">
            <w:rPr>
              <w:b/>
              <w:bCs/>
              <w:sz w:val="28"/>
              <w:szCs w:val="28"/>
            </w:rPr>
          </w:rPrChange>
        </w:rPr>
        <w:t>o</w:t>
      </w:r>
      <w:r w:rsidR="00A420CC" w:rsidRPr="004E5C42">
        <w:rPr>
          <w:b/>
          <w:bCs/>
          <w:sz w:val="28"/>
          <w:szCs w:val="28"/>
          <w:u w:val="single"/>
          <w:rPrChange w:id="11" w:author="Innocent Mnisi" w:date="2024-09-11T09:46:00Z">
            <w:rPr>
              <w:b/>
              <w:bCs/>
              <w:sz w:val="28"/>
              <w:szCs w:val="28"/>
            </w:rPr>
          </w:rPrChange>
        </w:rPr>
        <w:t>r customer login</w:t>
      </w:r>
      <w:r w:rsidR="00A420CC" w:rsidRPr="001C4345">
        <w:rPr>
          <w:b/>
          <w:bCs/>
          <w:sz w:val="28"/>
          <w:szCs w:val="28"/>
        </w:rPr>
        <w:t>(</w:t>
      </w:r>
      <w:r w:rsidR="00D9642B" w:rsidRPr="001C4345">
        <w:rPr>
          <w:b/>
          <w:bCs/>
          <w:sz w:val="28"/>
          <w:szCs w:val="28"/>
        </w:rPr>
        <w:t>user login</w:t>
      </w:r>
      <w:r w:rsidR="001C4345">
        <w:rPr>
          <w:b/>
          <w:bCs/>
          <w:sz w:val="28"/>
          <w:szCs w:val="28"/>
        </w:rPr>
        <w:t xml:space="preserve"> which are students</w:t>
      </w:r>
      <w:r w:rsidR="00BC2EDE">
        <w:rPr>
          <w:b/>
          <w:bCs/>
          <w:sz w:val="28"/>
          <w:szCs w:val="28"/>
        </w:rPr>
        <w:t xml:space="preserve"> and</w:t>
      </w:r>
      <w:r w:rsidR="001C4345">
        <w:rPr>
          <w:b/>
          <w:bCs/>
          <w:sz w:val="28"/>
          <w:szCs w:val="28"/>
        </w:rPr>
        <w:t xml:space="preserve"> staff</w:t>
      </w:r>
      <w:r w:rsidR="00A420CC" w:rsidRPr="001C4345">
        <w:rPr>
          <w:b/>
          <w:bCs/>
          <w:sz w:val="28"/>
          <w:szCs w:val="28"/>
        </w:rPr>
        <w:t>)</w:t>
      </w:r>
      <w:r w:rsidR="00F46CB9">
        <w:rPr>
          <w:sz w:val="28"/>
          <w:szCs w:val="28"/>
        </w:rPr>
        <w:t>,</w:t>
      </w:r>
      <w:r w:rsidR="000C5638">
        <w:rPr>
          <w:sz w:val="28"/>
          <w:szCs w:val="28"/>
        </w:rPr>
        <w:t xml:space="preserve"> </w:t>
      </w:r>
      <w:r w:rsidR="00A420CC">
        <w:rPr>
          <w:sz w:val="28"/>
          <w:szCs w:val="28"/>
        </w:rPr>
        <w:t>A</w:t>
      </w:r>
      <w:r w:rsidR="000C5638">
        <w:rPr>
          <w:sz w:val="28"/>
          <w:szCs w:val="28"/>
        </w:rPr>
        <w:t>dmin can log</w:t>
      </w:r>
      <w:r w:rsidR="0043513E">
        <w:rPr>
          <w:sz w:val="28"/>
          <w:szCs w:val="28"/>
        </w:rPr>
        <w:t>i</w:t>
      </w:r>
      <w:r w:rsidR="000C5638">
        <w:rPr>
          <w:sz w:val="28"/>
          <w:szCs w:val="28"/>
        </w:rPr>
        <w:t xml:space="preserve">n, manage </w:t>
      </w:r>
      <w:r w:rsidR="00A420CC">
        <w:rPr>
          <w:sz w:val="28"/>
          <w:szCs w:val="28"/>
        </w:rPr>
        <w:t>user login</w:t>
      </w:r>
      <w:r w:rsidR="001448CA">
        <w:rPr>
          <w:sz w:val="28"/>
          <w:szCs w:val="28"/>
        </w:rPr>
        <w:t>,</w:t>
      </w:r>
      <w:r w:rsidR="00A420CC">
        <w:rPr>
          <w:sz w:val="28"/>
          <w:szCs w:val="28"/>
        </w:rPr>
        <w:t xml:space="preserve"> </w:t>
      </w:r>
      <w:r w:rsidR="000C5638">
        <w:rPr>
          <w:sz w:val="28"/>
          <w:szCs w:val="28"/>
        </w:rPr>
        <w:t xml:space="preserve"> </w:t>
      </w:r>
      <w:r w:rsidR="00CF0168">
        <w:rPr>
          <w:sz w:val="28"/>
          <w:szCs w:val="28"/>
        </w:rPr>
        <w:t xml:space="preserve">viewing the </w:t>
      </w:r>
      <w:r w:rsidR="00A420CC">
        <w:rPr>
          <w:sz w:val="28"/>
          <w:szCs w:val="28"/>
        </w:rPr>
        <w:t>user</w:t>
      </w:r>
      <w:r w:rsidR="00CF0168">
        <w:rPr>
          <w:sz w:val="28"/>
          <w:szCs w:val="28"/>
        </w:rPr>
        <w:t xml:space="preserve"> status, </w:t>
      </w:r>
      <w:r w:rsidR="001448CA">
        <w:rPr>
          <w:sz w:val="28"/>
          <w:szCs w:val="28"/>
        </w:rPr>
        <w:t xml:space="preserve"> creating, </w:t>
      </w:r>
      <w:r w:rsidR="000C5638">
        <w:rPr>
          <w:sz w:val="28"/>
          <w:szCs w:val="28"/>
        </w:rPr>
        <w:t>adding, updating, and deleting</w:t>
      </w:r>
      <w:r w:rsidR="00A420CC">
        <w:rPr>
          <w:sz w:val="28"/>
          <w:szCs w:val="28"/>
        </w:rPr>
        <w:t xml:space="preserve"> us</w:t>
      </w:r>
      <w:r w:rsidR="00625CFF">
        <w:rPr>
          <w:sz w:val="28"/>
          <w:szCs w:val="28"/>
        </w:rPr>
        <w:t>er’s</w:t>
      </w:r>
      <w:r w:rsidR="00A420CC">
        <w:rPr>
          <w:sz w:val="28"/>
          <w:szCs w:val="28"/>
        </w:rPr>
        <w:t xml:space="preserve"> </w:t>
      </w:r>
      <w:r w:rsidR="001448CA">
        <w:rPr>
          <w:sz w:val="28"/>
          <w:szCs w:val="28"/>
        </w:rPr>
        <w:t xml:space="preserve"> </w:t>
      </w:r>
      <w:r w:rsidR="00A420CC">
        <w:rPr>
          <w:sz w:val="28"/>
          <w:szCs w:val="28"/>
        </w:rPr>
        <w:t>bank account</w:t>
      </w:r>
      <w:r w:rsidR="001448CA">
        <w:rPr>
          <w:sz w:val="28"/>
          <w:szCs w:val="28"/>
        </w:rPr>
        <w:t xml:space="preserve">s </w:t>
      </w:r>
      <w:r w:rsidR="00625CFF">
        <w:rPr>
          <w:sz w:val="28"/>
          <w:szCs w:val="28"/>
        </w:rPr>
        <w:t xml:space="preserve">personal </w:t>
      </w:r>
      <w:r w:rsidR="001448CA">
        <w:rPr>
          <w:sz w:val="28"/>
          <w:szCs w:val="28"/>
        </w:rPr>
        <w:t>information</w:t>
      </w:r>
      <w:r w:rsidR="00625CFF">
        <w:rPr>
          <w:sz w:val="28"/>
          <w:szCs w:val="28"/>
        </w:rPr>
        <w:t xml:space="preserve">, generate report, </w:t>
      </w:r>
      <w:r w:rsidR="0043513E">
        <w:rPr>
          <w:sz w:val="28"/>
          <w:szCs w:val="28"/>
        </w:rPr>
        <w:t>and authorise consultants to perform their duties</w:t>
      </w:r>
      <w:r w:rsidR="000C5638">
        <w:rPr>
          <w:sz w:val="28"/>
          <w:szCs w:val="28"/>
        </w:rPr>
        <w:t xml:space="preserve">, </w:t>
      </w:r>
      <w:r w:rsidR="001448CA">
        <w:rPr>
          <w:sz w:val="28"/>
          <w:szCs w:val="28"/>
        </w:rPr>
        <w:t xml:space="preserve"> consultants  can manage </w:t>
      </w:r>
      <w:r w:rsidR="00625CFF">
        <w:rPr>
          <w:sz w:val="28"/>
          <w:szCs w:val="28"/>
        </w:rPr>
        <w:t>user login,  viewing the user status,  creating, adding, updating, and deleting user’s  bank accounts personal information, accept deposit, assist in withdraw money</w:t>
      </w:r>
      <w:r w:rsidR="00D567B2">
        <w:rPr>
          <w:sz w:val="28"/>
          <w:szCs w:val="28"/>
        </w:rPr>
        <w:t>(when a client do transactions in person)</w:t>
      </w:r>
      <w:r w:rsidR="00625CFF">
        <w:rPr>
          <w:sz w:val="28"/>
          <w:szCs w:val="28"/>
        </w:rPr>
        <w:t>, generate report</w:t>
      </w:r>
      <w:r w:rsidR="00DA0F07">
        <w:rPr>
          <w:sz w:val="28"/>
          <w:szCs w:val="28"/>
        </w:rPr>
        <w:t xml:space="preserve">. </w:t>
      </w:r>
      <w:r w:rsidR="00625CFF">
        <w:rPr>
          <w:sz w:val="28"/>
          <w:szCs w:val="28"/>
        </w:rPr>
        <w:t>Finical adviser can view user status. User login can view own status, do transaction between own accounts.</w:t>
      </w:r>
    </w:p>
    <w:p w14:paraId="4D183435" w14:textId="57B01428" w:rsidR="00557D9B" w:rsidRPr="00F80026" w:rsidRDefault="000C5638" w:rsidP="000C5638">
      <w:pPr>
        <w:spacing w:after="0" w:line="240" w:lineRule="auto"/>
        <w:rPr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 </w:t>
      </w:r>
      <w:r w:rsidR="00831BEA">
        <w:rPr>
          <w:b/>
          <w:sz w:val="28"/>
          <w:szCs w:val="28"/>
        </w:rPr>
        <w:t>Roles</w:t>
      </w:r>
      <w:r w:rsidR="00557D9B" w:rsidRPr="00F80026">
        <w:rPr>
          <w:b/>
          <w:sz w:val="28"/>
          <w:szCs w:val="28"/>
        </w:rPr>
        <w:t>:</w:t>
      </w:r>
    </w:p>
    <w:p w14:paraId="3D46F94F" w14:textId="77777777" w:rsidR="00E12C88" w:rsidRPr="00E12C88" w:rsidRDefault="00E12C88" w:rsidP="00E12C88">
      <w:pPr>
        <w:rPr>
          <w:sz w:val="28"/>
          <w:szCs w:val="28"/>
        </w:rPr>
      </w:pPr>
      <w:r w:rsidRPr="00E12C88">
        <w:rPr>
          <w:sz w:val="28"/>
          <w:szCs w:val="28"/>
        </w:rPr>
        <w:t>The system comprises of 4 major modules with their sub-modules as follows:</w:t>
      </w:r>
    </w:p>
    <w:p w14:paraId="66E1CFA3" w14:textId="58B86D92" w:rsidR="00E12C88" w:rsidRPr="00070F13" w:rsidRDefault="00E12C88" w:rsidP="008E373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0F13">
        <w:rPr>
          <w:b/>
          <w:sz w:val="28"/>
          <w:szCs w:val="28"/>
          <w:u w:val="single"/>
        </w:rPr>
        <w:t>Admin</w:t>
      </w:r>
    </w:p>
    <w:p w14:paraId="7421991E" w14:textId="534D2BD0" w:rsidR="00E12C88" w:rsidRPr="00A63564" w:rsidRDefault="00E12C88" w:rsidP="008E373D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rPrChange w:id="12" w:author="Innocent Mnisi" w:date="2024-09-23T01:58:00Z" w16du:dateUtc="2024-09-22T23:58:00Z">
            <w:rPr>
              <w:sz w:val="28"/>
              <w:szCs w:val="28"/>
            </w:rPr>
          </w:rPrChange>
        </w:rPr>
      </w:pPr>
      <w:r w:rsidRPr="00A63564">
        <w:rPr>
          <w:b/>
          <w:color w:val="FF0000"/>
          <w:sz w:val="28"/>
          <w:szCs w:val="28"/>
          <w:rPrChange w:id="13" w:author="Innocent Mnisi" w:date="2024-09-23T01:58:00Z" w16du:dateUtc="2024-09-22T23:58:00Z">
            <w:rPr>
              <w:b/>
              <w:sz w:val="28"/>
              <w:szCs w:val="28"/>
            </w:rPr>
          </w:rPrChange>
        </w:rPr>
        <w:t>Manage</w:t>
      </w:r>
      <w:r w:rsidR="00FA5439" w:rsidRPr="00A63564">
        <w:rPr>
          <w:b/>
          <w:color w:val="FF0000"/>
          <w:sz w:val="28"/>
          <w:szCs w:val="28"/>
          <w:rPrChange w:id="14" w:author="Innocent Mnisi" w:date="2024-09-23T01:58:00Z" w16du:dateUtc="2024-09-22T23:58:00Z">
            <w:rPr>
              <w:b/>
              <w:sz w:val="28"/>
              <w:szCs w:val="28"/>
            </w:rPr>
          </w:rPrChange>
        </w:rPr>
        <w:t xml:space="preserve"> customers/clients(user)</w:t>
      </w:r>
      <w:r w:rsidRPr="00A63564">
        <w:rPr>
          <w:b/>
          <w:color w:val="FF0000"/>
          <w:sz w:val="28"/>
          <w:szCs w:val="28"/>
          <w:rPrChange w:id="15" w:author="Innocent Mnisi" w:date="2024-09-23T01:58:00Z" w16du:dateUtc="2024-09-22T23:58:00Z">
            <w:rPr>
              <w:b/>
              <w:sz w:val="28"/>
              <w:szCs w:val="28"/>
            </w:rPr>
          </w:rPrChange>
        </w:rPr>
        <w:t>:</w:t>
      </w:r>
      <w:r w:rsidRPr="00A63564">
        <w:rPr>
          <w:color w:val="FF0000"/>
          <w:sz w:val="28"/>
          <w:szCs w:val="28"/>
          <w:rPrChange w:id="16" w:author="Innocent Mnisi" w:date="2024-09-23T01:58:00Z" w16du:dateUtc="2024-09-22T23:58:00Z">
            <w:rPr>
              <w:sz w:val="28"/>
              <w:szCs w:val="28"/>
            </w:rPr>
          </w:rPrChange>
        </w:rPr>
        <w:t xml:space="preserve"> Admin can</w:t>
      </w:r>
      <w:r w:rsidR="00FA5439" w:rsidRPr="00A63564">
        <w:rPr>
          <w:b/>
          <w:bCs/>
          <w:color w:val="FF0000"/>
          <w:sz w:val="28"/>
          <w:szCs w:val="28"/>
          <w:rPrChange w:id="17" w:author="Innocent Mnisi" w:date="2024-09-23T01:58:00Z" w16du:dateUtc="2024-09-22T23:58:00Z">
            <w:rPr>
              <w:sz w:val="28"/>
              <w:szCs w:val="28"/>
            </w:rPr>
          </w:rPrChange>
        </w:rPr>
        <w:t>, manage user login</w:t>
      </w:r>
      <w:r w:rsidR="00FA5439" w:rsidRPr="00A63564">
        <w:rPr>
          <w:color w:val="FF0000"/>
          <w:sz w:val="28"/>
          <w:szCs w:val="28"/>
          <w:rPrChange w:id="18" w:author="Innocent Mnisi" w:date="2024-09-23T01:58:00Z" w16du:dateUtc="2024-09-22T23:58:00Z">
            <w:rPr>
              <w:sz w:val="28"/>
              <w:szCs w:val="28"/>
            </w:rPr>
          </w:rPrChange>
        </w:rPr>
        <w:t xml:space="preserve">, creating, adding, </w:t>
      </w:r>
      <w:r w:rsidR="00FA5439" w:rsidRPr="00A63564">
        <w:rPr>
          <w:b/>
          <w:bCs/>
          <w:color w:val="FF0000"/>
          <w:sz w:val="28"/>
          <w:szCs w:val="28"/>
          <w:rPrChange w:id="19" w:author="Innocent Mnisi" w:date="2024-09-23T01:58:00Z" w16du:dateUtc="2024-09-22T23:58:00Z">
            <w:rPr>
              <w:sz w:val="28"/>
              <w:szCs w:val="28"/>
            </w:rPr>
          </w:rPrChange>
        </w:rPr>
        <w:t>updating</w:t>
      </w:r>
      <w:r w:rsidR="00FA5439" w:rsidRPr="00A63564">
        <w:rPr>
          <w:color w:val="FF0000"/>
          <w:sz w:val="28"/>
          <w:szCs w:val="28"/>
          <w:rPrChange w:id="20" w:author="Innocent Mnisi" w:date="2024-09-23T01:58:00Z" w16du:dateUtc="2024-09-22T23:58:00Z">
            <w:rPr>
              <w:sz w:val="28"/>
              <w:szCs w:val="28"/>
            </w:rPr>
          </w:rPrChange>
        </w:rPr>
        <w:t xml:space="preserve">, and deleting user’s  bank accounts personal information. </w:t>
      </w:r>
    </w:p>
    <w:p w14:paraId="2AB3D6A9" w14:textId="471560C6" w:rsidR="00FA5439" w:rsidRPr="00E643E3" w:rsidRDefault="00E12C88" w:rsidP="00FA54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70F13">
        <w:rPr>
          <w:b/>
          <w:sz w:val="28"/>
          <w:szCs w:val="28"/>
        </w:rPr>
        <w:t>Manage</w:t>
      </w:r>
      <w:r w:rsidR="00FA5439">
        <w:rPr>
          <w:b/>
          <w:sz w:val="28"/>
          <w:szCs w:val="28"/>
        </w:rPr>
        <w:t xml:space="preserve"> </w:t>
      </w:r>
      <w:r w:rsidR="000214F4">
        <w:rPr>
          <w:b/>
          <w:sz w:val="28"/>
          <w:szCs w:val="28"/>
        </w:rPr>
        <w:t>consultants</w:t>
      </w:r>
      <w:r>
        <w:rPr>
          <w:sz w:val="28"/>
          <w:szCs w:val="28"/>
        </w:rPr>
        <w:t xml:space="preserve">: </w:t>
      </w:r>
      <w:r w:rsidR="00FA5439">
        <w:rPr>
          <w:sz w:val="28"/>
          <w:szCs w:val="28"/>
        </w:rPr>
        <w:t xml:space="preserve">Authorise consultants to perform their duties and generate report. </w:t>
      </w:r>
    </w:p>
    <w:p w14:paraId="75E4A5AD" w14:textId="5E2FEF51" w:rsidR="002779B1" w:rsidRPr="00E643E3" w:rsidRDefault="002779B1" w:rsidP="008E3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View</w:t>
      </w:r>
      <w:r w:rsidRPr="002779B1">
        <w:rPr>
          <w:sz w:val="28"/>
          <w:szCs w:val="28"/>
        </w:rPr>
        <w:t>:</w:t>
      </w:r>
      <w:r w:rsidR="00FE04F1">
        <w:rPr>
          <w:sz w:val="28"/>
          <w:szCs w:val="28"/>
        </w:rPr>
        <w:t xml:space="preserve"> </w:t>
      </w:r>
      <w:r w:rsidR="000214F4">
        <w:rPr>
          <w:sz w:val="28"/>
          <w:szCs w:val="28"/>
        </w:rPr>
        <w:t xml:space="preserve">Consultants performance, and reports generated by them. </w:t>
      </w:r>
    </w:p>
    <w:p w14:paraId="2B8247DE" w14:textId="301CDBFB" w:rsidR="00E12C88" w:rsidRPr="00A63564" w:rsidRDefault="00E12C88" w:rsidP="008E373D">
      <w:pPr>
        <w:pStyle w:val="ListParagraph"/>
        <w:numPr>
          <w:ilvl w:val="0"/>
          <w:numId w:val="2"/>
        </w:numPr>
        <w:rPr>
          <w:color w:val="FF0000"/>
          <w:sz w:val="28"/>
          <w:szCs w:val="28"/>
          <w:rPrChange w:id="21" w:author="Innocent Mnisi" w:date="2024-09-23T01:58:00Z" w16du:dateUtc="2024-09-22T23:58:00Z">
            <w:rPr>
              <w:sz w:val="28"/>
              <w:szCs w:val="28"/>
            </w:rPr>
          </w:rPrChange>
        </w:rPr>
      </w:pPr>
      <w:r w:rsidRPr="00A63564">
        <w:rPr>
          <w:b/>
          <w:color w:val="FF0000"/>
          <w:sz w:val="28"/>
          <w:szCs w:val="28"/>
          <w:rPrChange w:id="22" w:author="Innocent Mnisi" w:date="2024-09-23T01:58:00Z" w16du:dateUtc="2024-09-22T23:58:00Z">
            <w:rPr>
              <w:b/>
              <w:sz w:val="28"/>
              <w:szCs w:val="28"/>
            </w:rPr>
          </w:rPrChange>
        </w:rPr>
        <w:t xml:space="preserve">View Users: </w:t>
      </w:r>
      <w:r w:rsidRPr="00A63564">
        <w:rPr>
          <w:color w:val="FF0000"/>
          <w:sz w:val="28"/>
          <w:szCs w:val="28"/>
          <w:rPrChange w:id="23" w:author="Innocent Mnisi" w:date="2024-09-23T01:58:00Z" w16du:dateUtc="2024-09-22T23:58:00Z">
            <w:rPr>
              <w:sz w:val="28"/>
              <w:szCs w:val="28"/>
            </w:rPr>
          </w:rPrChange>
        </w:rPr>
        <w:t>Admin can view user</w:t>
      </w:r>
      <w:r w:rsidR="000214F4" w:rsidRPr="00A63564">
        <w:rPr>
          <w:color w:val="FF0000"/>
          <w:sz w:val="28"/>
          <w:szCs w:val="28"/>
          <w:rPrChange w:id="24" w:author="Innocent Mnisi" w:date="2024-09-23T01:58:00Z" w16du:dateUtc="2024-09-22T23:58:00Z">
            <w:rPr>
              <w:sz w:val="28"/>
              <w:szCs w:val="28"/>
            </w:rPr>
          </w:rPrChange>
        </w:rPr>
        <w:t xml:space="preserve"> status (Bank accounts and personal information)</w:t>
      </w:r>
    </w:p>
    <w:p w14:paraId="072490AF" w14:textId="77777777" w:rsidR="000214F4" w:rsidRPr="00E643E3" w:rsidRDefault="00E12C88" w:rsidP="000214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14F4">
        <w:rPr>
          <w:b/>
          <w:sz w:val="28"/>
          <w:szCs w:val="28"/>
        </w:rPr>
        <w:t>View Orders:</w:t>
      </w:r>
      <w:r w:rsidRPr="000214F4">
        <w:rPr>
          <w:sz w:val="28"/>
          <w:szCs w:val="28"/>
        </w:rPr>
        <w:t xml:space="preserve"> Admin can view</w:t>
      </w:r>
      <w:r w:rsidR="002779B1" w:rsidRPr="000214F4">
        <w:rPr>
          <w:sz w:val="28"/>
          <w:szCs w:val="28"/>
        </w:rPr>
        <w:t xml:space="preserve"> </w:t>
      </w:r>
      <w:r w:rsidR="000214F4">
        <w:rPr>
          <w:sz w:val="28"/>
          <w:szCs w:val="28"/>
        </w:rPr>
        <w:t xml:space="preserve">finical adviser advice and inputs. </w:t>
      </w:r>
    </w:p>
    <w:p w14:paraId="39579B8C" w14:textId="2F7E692E" w:rsidR="00B76024" w:rsidRPr="000214F4" w:rsidRDefault="00A63564" w:rsidP="000214F4">
      <w:pPr>
        <w:pStyle w:val="ListParagraph"/>
        <w:rPr>
          <w:sz w:val="28"/>
          <w:szCs w:val="28"/>
        </w:rPr>
      </w:pPr>
      <w:ins w:id="25" w:author="Innocent Mnisi" w:date="2024-09-23T01:59:00Z" w16du:dateUtc="2024-09-22T23:59:00Z">
        <w:r>
          <w:rPr>
            <w:sz w:val="28"/>
            <w:szCs w:val="28"/>
          </w:rPr>
          <w:t xml:space="preserve">Cunsltant </w:t>
        </w:r>
      </w:ins>
      <w:ins w:id="26" w:author="Innocent Mnisi" w:date="2024-09-23T02:00:00Z" w16du:dateUtc="2024-09-23T00:00:00Z">
        <w:r>
          <w:rPr>
            <w:sz w:val="28"/>
            <w:szCs w:val="28"/>
          </w:rPr>
          <w:t>performance</w:t>
        </w:r>
      </w:ins>
      <w:ins w:id="27" w:author="Innocent Mnisi" w:date="2024-09-23T02:01:00Z" w16du:dateUtc="2024-09-23T00:01:00Z">
        <w:r>
          <w:rPr>
            <w:sz w:val="28"/>
            <w:szCs w:val="28"/>
          </w:rPr>
          <w:t>(</w:t>
        </w:r>
      </w:ins>
      <w:ins w:id="28" w:author="Innocent Mnisi" w:date="2024-09-23T02:02:00Z" w16du:dateUtc="2024-09-23T00:02:00Z">
        <w:r>
          <w:rPr>
            <w:sz w:val="28"/>
            <w:szCs w:val="28"/>
          </w:rPr>
          <w:t>t</w:t>
        </w:r>
      </w:ins>
      <w:ins w:id="29" w:author="Innocent Mnisi" w:date="2024-09-23T02:03:00Z" w16du:dateUtc="2024-09-23T00:03:00Z">
        <w:r>
          <w:rPr>
            <w:sz w:val="28"/>
            <w:szCs w:val="28"/>
          </w:rPr>
          <w:t xml:space="preserve">otal </w:t>
        </w:r>
      </w:ins>
      <w:ins w:id="30" w:author="Innocent Mnisi" w:date="2024-09-23T02:01:00Z" w16du:dateUtc="2024-09-23T00:01:00Z">
        <w:r>
          <w:rPr>
            <w:sz w:val="28"/>
            <w:szCs w:val="28"/>
          </w:rPr>
          <w:t>deposit made by client),</w:t>
        </w:r>
      </w:ins>
      <w:ins w:id="31" w:author="Innocent Mnisi" w:date="2024-09-23T02:02:00Z" w16du:dateUtc="2024-09-23T00:02:00Z">
        <w:r>
          <w:rPr>
            <w:sz w:val="28"/>
            <w:szCs w:val="28"/>
          </w:rPr>
          <w:t>(Report total: transered and received</w:t>
        </w:r>
      </w:ins>
      <w:ins w:id="32" w:author="Innocent Mnisi" w:date="2024-09-23T02:03:00Z" w16du:dateUtc="2024-09-23T00:03:00Z">
        <w:r>
          <w:rPr>
            <w:sz w:val="28"/>
            <w:szCs w:val="28"/>
          </w:rPr>
          <w:t xml:space="preserve"> amo</w:t>
        </w:r>
      </w:ins>
      <w:ins w:id="33" w:author="Innocent Mnisi" w:date="2024-09-23T02:04:00Z" w16du:dateUtc="2024-09-23T00:04:00Z">
        <w:r>
          <w:rPr>
            <w:sz w:val="28"/>
            <w:szCs w:val="28"/>
          </w:rPr>
          <w:t xml:space="preserve">unt and number </w:t>
        </w:r>
      </w:ins>
      <w:ins w:id="34" w:author="Innocent Mnisi" w:date="2024-09-23T02:03:00Z" w16du:dateUtc="2024-09-23T00:03:00Z">
        <w:r>
          <w:rPr>
            <w:sz w:val="28"/>
            <w:szCs w:val="28"/>
          </w:rPr>
          <w:t>, total number cliets</w:t>
        </w:r>
      </w:ins>
      <w:ins w:id="35" w:author="Innocent Mnisi" w:date="2024-09-23T02:04:00Z" w16du:dateUtc="2024-09-23T00:04:00Z">
        <w:r>
          <w:rPr>
            <w:sz w:val="28"/>
            <w:szCs w:val="28"/>
          </w:rPr>
          <w:t>, total number new clients</w:t>
        </w:r>
      </w:ins>
      <w:ins w:id="36" w:author="Innocent Mnisi" w:date="2024-09-23T02:02:00Z" w16du:dateUtc="2024-09-23T00:02:00Z">
        <w:r>
          <w:rPr>
            <w:sz w:val="28"/>
            <w:szCs w:val="28"/>
          </w:rPr>
          <w:t>)</w:t>
        </w:r>
      </w:ins>
    </w:p>
    <w:p w14:paraId="1BBA03E4" w14:textId="77777777" w:rsidR="007E0CD1" w:rsidRPr="007E0CD1" w:rsidRDefault="007E0CD1" w:rsidP="007E0CD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E0CD1">
        <w:rPr>
          <w:b/>
          <w:sz w:val="28"/>
          <w:szCs w:val="28"/>
          <w:u w:val="single"/>
        </w:rPr>
        <w:t xml:space="preserve">Consulatant </w:t>
      </w:r>
    </w:p>
    <w:p w14:paraId="4A33F501" w14:textId="77777777" w:rsidR="007E0CD1" w:rsidRPr="00A63564" w:rsidRDefault="007E0CD1" w:rsidP="007E0CD1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  <w:rPrChange w:id="37" w:author="Innocent Mnisi" w:date="2024-09-23T01:57:00Z" w16du:dateUtc="2024-09-22T23:57:00Z">
            <w:rPr>
              <w:b/>
              <w:sz w:val="28"/>
              <w:szCs w:val="28"/>
            </w:rPr>
          </w:rPrChange>
        </w:rPr>
      </w:pPr>
      <w:r w:rsidRPr="00A63564">
        <w:rPr>
          <w:b/>
          <w:color w:val="FF0000"/>
          <w:sz w:val="28"/>
          <w:szCs w:val="28"/>
          <w:rPrChange w:id="38" w:author="Innocent Mnisi" w:date="2024-09-23T01:57:00Z" w16du:dateUtc="2024-09-22T23:57:00Z">
            <w:rPr>
              <w:b/>
              <w:sz w:val="28"/>
              <w:szCs w:val="28"/>
            </w:rPr>
          </w:rPrChange>
        </w:rPr>
        <w:t>Login:</w:t>
      </w:r>
      <w:r w:rsidRPr="00A63564">
        <w:rPr>
          <w:color w:val="FF0000"/>
          <w:sz w:val="28"/>
          <w:szCs w:val="28"/>
          <w:rPrChange w:id="39" w:author="Innocent Mnisi" w:date="2024-09-23T01:57:00Z" w16du:dateUtc="2024-09-22T23:57:00Z">
            <w:rPr>
              <w:sz w:val="28"/>
              <w:szCs w:val="28"/>
            </w:rPr>
          </w:rPrChange>
        </w:rPr>
        <w:t xml:space="preserve"> Consultant can login using credentials.</w:t>
      </w:r>
    </w:p>
    <w:p w14:paraId="464B0386" w14:textId="77777777" w:rsidR="007E0CD1" w:rsidRPr="00A63564" w:rsidRDefault="007E0CD1" w:rsidP="007E0CD1">
      <w:pPr>
        <w:pStyle w:val="ListParagraph"/>
        <w:numPr>
          <w:ilvl w:val="0"/>
          <w:numId w:val="3"/>
        </w:numPr>
        <w:rPr>
          <w:b/>
          <w:color w:val="FF0000"/>
          <w:sz w:val="28"/>
          <w:szCs w:val="28"/>
          <w:rPrChange w:id="40" w:author="Innocent Mnisi" w:date="2024-09-23T01:57:00Z" w16du:dateUtc="2024-09-22T23:57:00Z">
            <w:rPr>
              <w:b/>
              <w:sz w:val="28"/>
              <w:szCs w:val="28"/>
            </w:rPr>
          </w:rPrChange>
        </w:rPr>
      </w:pPr>
      <w:r w:rsidRPr="00A63564">
        <w:rPr>
          <w:b/>
          <w:color w:val="FF0000"/>
          <w:sz w:val="28"/>
          <w:szCs w:val="28"/>
          <w:rPrChange w:id="41" w:author="Innocent Mnisi" w:date="2024-09-23T01:57:00Z" w16du:dateUtc="2024-09-22T23:57:00Z">
            <w:rPr>
              <w:b/>
              <w:sz w:val="28"/>
              <w:szCs w:val="28"/>
            </w:rPr>
          </w:rPrChange>
        </w:rPr>
        <w:t xml:space="preserve">Change Password: </w:t>
      </w:r>
      <w:r w:rsidRPr="00A63564">
        <w:rPr>
          <w:color w:val="FF0000"/>
          <w:sz w:val="28"/>
          <w:szCs w:val="28"/>
          <w:rPrChange w:id="42" w:author="Innocent Mnisi" w:date="2024-09-23T01:57:00Z" w16du:dateUtc="2024-09-22T23:57:00Z">
            <w:rPr>
              <w:sz w:val="28"/>
              <w:szCs w:val="28"/>
            </w:rPr>
          </w:rPrChange>
        </w:rPr>
        <w:t>They assist to change customer/clint (Users) password.</w:t>
      </w:r>
    </w:p>
    <w:p w14:paraId="46D3158E" w14:textId="2C17B9DF" w:rsidR="007E0CD1" w:rsidRPr="007F4BCB" w:rsidRDefault="007E0CD1" w:rsidP="007E0CD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63564">
        <w:rPr>
          <w:b/>
          <w:color w:val="FF0000"/>
          <w:sz w:val="28"/>
          <w:szCs w:val="28"/>
          <w:rPrChange w:id="43" w:author="Innocent Mnisi" w:date="2024-09-23T01:57:00Z" w16du:dateUtc="2024-09-22T23:57:00Z">
            <w:rPr>
              <w:b/>
              <w:sz w:val="28"/>
              <w:szCs w:val="28"/>
            </w:rPr>
          </w:rPrChange>
        </w:rPr>
        <w:t>Manage customers/clients(user):</w:t>
      </w:r>
      <w:r w:rsidRPr="00A63564">
        <w:rPr>
          <w:color w:val="FF0000"/>
          <w:sz w:val="28"/>
          <w:szCs w:val="28"/>
          <w:rPrChange w:id="44" w:author="Innocent Mnisi" w:date="2024-09-23T01:57:00Z" w16du:dateUtc="2024-09-22T23:57:00Z">
            <w:rPr>
              <w:sz w:val="28"/>
              <w:szCs w:val="28"/>
            </w:rPr>
          </w:rPrChange>
        </w:rPr>
        <w:t xml:space="preserve"> Manage user login, creating, adding, updating, and deleting user’s  bank accounts personal information and </w:t>
      </w:r>
      <w:r w:rsidRPr="00787191">
        <w:rPr>
          <w:b/>
          <w:bCs/>
          <w:sz w:val="28"/>
          <w:szCs w:val="28"/>
          <w:rPrChange w:id="45" w:author="Innocent Mnisi" w:date="2024-09-02T15:30:00Z">
            <w:rPr>
              <w:sz w:val="28"/>
              <w:szCs w:val="28"/>
            </w:rPr>
          </w:rPrChange>
        </w:rPr>
        <w:t>generate reports</w:t>
      </w:r>
    </w:p>
    <w:p w14:paraId="2AEEB550" w14:textId="77777777" w:rsidR="007E0CD1" w:rsidRPr="00A63564" w:rsidRDefault="007E0CD1" w:rsidP="007E0CD1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rPrChange w:id="46" w:author="Innocent Mnisi" w:date="2024-09-23T01:58:00Z" w16du:dateUtc="2024-09-22T23:58:00Z">
            <w:rPr>
              <w:sz w:val="28"/>
              <w:szCs w:val="28"/>
            </w:rPr>
          </w:rPrChange>
        </w:rPr>
      </w:pPr>
      <w:r w:rsidRPr="00A63564">
        <w:rPr>
          <w:b/>
          <w:color w:val="FF0000"/>
          <w:sz w:val="28"/>
          <w:szCs w:val="28"/>
          <w:rPrChange w:id="47" w:author="Innocent Mnisi" w:date="2024-09-23T01:58:00Z" w16du:dateUtc="2024-09-22T23:58:00Z">
            <w:rPr>
              <w:b/>
              <w:sz w:val="28"/>
              <w:szCs w:val="28"/>
            </w:rPr>
          </w:rPrChange>
        </w:rPr>
        <w:t xml:space="preserve">View: </w:t>
      </w:r>
      <w:r w:rsidRPr="00A63564">
        <w:rPr>
          <w:color w:val="FF0000"/>
          <w:sz w:val="28"/>
          <w:szCs w:val="28"/>
          <w:rPrChange w:id="48" w:author="Innocent Mnisi" w:date="2024-09-23T01:58:00Z" w16du:dateUtc="2024-09-22T23:58:00Z">
            <w:rPr>
              <w:sz w:val="28"/>
              <w:szCs w:val="28"/>
            </w:rPr>
          </w:rPrChange>
        </w:rPr>
        <w:t>They can view and update details of customer/clint (Users)</w:t>
      </w:r>
    </w:p>
    <w:p w14:paraId="22AE97E7" w14:textId="77777777" w:rsidR="007E0CD1" w:rsidRPr="006178FB" w:rsidRDefault="007E0CD1" w:rsidP="007E0CD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F4BCB">
        <w:rPr>
          <w:b/>
          <w:sz w:val="28"/>
          <w:szCs w:val="28"/>
        </w:rPr>
        <w:lastRenderedPageBreak/>
        <w:t>Reviews</w:t>
      </w:r>
      <w:r>
        <w:rPr>
          <w:b/>
          <w:sz w:val="28"/>
          <w:szCs w:val="28"/>
        </w:rPr>
        <w:t xml:space="preserve">: </w:t>
      </w:r>
      <w:r w:rsidRPr="00597AE0">
        <w:rPr>
          <w:sz w:val="28"/>
          <w:szCs w:val="28"/>
        </w:rPr>
        <w:t>They can also view all the Ratings</w:t>
      </w:r>
      <w:r>
        <w:rPr>
          <w:sz w:val="28"/>
          <w:szCs w:val="28"/>
        </w:rPr>
        <w:t xml:space="preserve"> and </w:t>
      </w:r>
      <w:r w:rsidRPr="00597AE0">
        <w:rPr>
          <w:sz w:val="28"/>
          <w:szCs w:val="28"/>
        </w:rPr>
        <w:t>reviews</w:t>
      </w:r>
      <w:r>
        <w:rPr>
          <w:sz w:val="28"/>
          <w:szCs w:val="28"/>
        </w:rPr>
        <w:t xml:space="preserve"> given by customer/clint (Users)</w:t>
      </w:r>
    </w:p>
    <w:p w14:paraId="6A77D117" w14:textId="77777777" w:rsidR="006178FB" w:rsidRPr="007F4BCB" w:rsidRDefault="006178FB" w:rsidP="006178FB">
      <w:pPr>
        <w:pStyle w:val="ListParagraph"/>
        <w:rPr>
          <w:b/>
          <w:sz w:val="28"/>
          <w:szCs w:val="28"/>
        </w:rPr>
      </w:pPr>
    </w:p>
    <w:p w14:paraId="37B43525" w14:textId="77777777" w:rsidR="007E0CD1" w:rsidRPr="007E0CD1" w:rsidRDefault="007E0CD1" w:rsidP="007E0CD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E0CD1">
        <w:rPr>
          <w:b/>
          <w:sz w:val="28"/>
          <w:szCs w:val="28"/>
          <w:u w:val="single"/>
        </w:rPr>
        <w:t>Finical Advisor</w:t>
      </w:r>
    </w:p>
    <w:p w14:paraId="20CDC4DE" w14:textId="358CB126" w:rsidR="007E0CD1" w:rsidRPr="00E60BA4" w:rsidRDefault="007E0CD1" w:rsidP="007E0CD1">
      <w:pPr>
        <w:pStyle w:val="ListParagraph"/>
        <w:ind w:left="360"/>
        <w:rPr>
          <w:b/>
          <w:color w:val="FF0000"/>
          <w:sz w:val="28"/>
          <w:szCs w:val="28"/>
          <w:rPrChange w:id="49" w:author="Innocent Mnisi" w:date="2024-09-30T20:00:00Z" w16du:dateUtc="2024-09-30T18:00:00Z">
            <w:rPr>
              <w:b/>
              <w:sz w:val="28"/>
              <w:szCs w:val="28"/>
            </w:rPr>
          </w:rPrChange>
        </w:rPr>
      </w:pPr>
      <w:r w:rsidRPr="00E60BA4">
        <w:rPr>
          <w:b/>
          <w:color w:val="FF0000"/>
          <w:sz w:val="28"/>
          <w:szCs w:val="28"/>
          <w:rPrChange w:id="50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>Login: L</w:t>
      </w:r>
      <w:r w:rsidRPr="00E60BA4">
        <w:rPr>
          <w:color w:val="FF0000"/>
          <w:sz w:val="28"/>
          <w:szCs w:val="28"/>
          <w:rPrChange w:id="51" w:author="Innocent Mnisi" w:date="2024-09-30T20:00:00Z" w16du:dateUtc="2024-09-30T18:00:00Z">
            <w:rPr>
              <w:sz w:val="28"/>
              <w:szCs w:val="28"/>
            </w:rPr>
          </w:rPrChange>
        </w:rPr>
        <w:t>ogin using credentials.</w:t>
      </w:r>
    </w:p>
    <w:p w14:paraId="110630D9" w14:textId="77777777" w:rsidR="007E0CD1" w:rsidRDefault="007E0CD1" w:rsidP="007E0CD1">
      <w:pPr>
        <w:pStyle w:val="ListParagraph"/>
        <w:ind w:left="360"/>
        <w:rPr>
          <w:bCs/>
          <w:sz w:val="28"/>
          <w:szCs w:val="28"/>
        </w:rPr>
      </w:pPr>
      <w:r w:rsidRPr="00E60BA4">
        <w:rPr>
          <w:b/>
          <w:color w:val="FF0000"/>
          <w:sz w:val="28"/>
          <w:szCs w:val="28"/>
          <w:rPrChange w:id="52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Manage: </w:t>
      </w:r>
      <w:r w:rsidRPr="00E60BA4">
        <w:rPr>
          <w:bCs/>
          <w:color w:val="FF0000"/>
          <w:sz w:val="28"/>
          <w:szCs w:val="28"/>
          <w:u w:val="single"/>
          <w:rPrChange w:id="53" w:author="Innocent Mnisi" w:date="2024-09-30T20:00:00Z" w16du:dateUtc="2024-09-30T18:00:00Z">
            <w:rPr>
              <w:bCs/>
              <w:sz w:val="28"/>
              <w:szCs w:val="28"/>
            </w:rPr>
          </w:rPrChange>
        </w:rPr>
        <w:t>View banking accounts</w:t>
      </w:r>
      <w:r w:rsidRPr="00E60BA4">
        <w:rPr>
          <w:bCs/>
          <w:color w:val="FF0000"/>
          <w:sz w:val="28"/>
          <w:szCs w:val="28"/>
          <w:rPrChange w:id="54" w:author="Innocent Mnisi" w:date="2024-09-30T20:00:00Z" w16du:dateUtc="2024-09-30T18:00:00Z">
            <w:rPr>
              <w:bCs/>
              <w:sz w:val="28"/>
              <w:szCs w:val="28"/>
            </w:rPr>
          </w:rPrChange>
        </w:rPr>
        <w:t xml:space="preserve"> and provide advice</w:t>
      </w:r>
      <w:r w:rsidRPr="007E0CD1">
        <w:rPr>
          <w:bCs/>
          <w:sz w:val="28"/>
          <w:szCs w:val="28"/>
        </w:rPr>
        <w:t>.</w:t>
      </w:r>
    </w:p>
    <w:p w14:paraId="5A87E3BA" w14:textId="77777777" w:rsidR="006178FB" w:rsidRPr="007E0CD1" w:rsidRDefault="006178FB" w:rsidP="007E0CD1">
      <w:pPr>
        <w:pStyle w:val="ListParagraph"/>
        <w:ind w:left="360"/>
        <w:rPr>
          <w:b/>
          <w:sz w:val="28"/>
          <w:szCs w:val="28"/>
        </w:rPr>
      </w:pPr>
    </w:p>
    <w:p w14:paraId="724292C0" w14:textId="46A8DF50" w:rsidR="00E12C88" w:rsidRPr="006178FB" w:rsidRDefault="006178FB" w:rsidP="006178F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Customers/clinents (Staff and students)</w:t>
      </w:r>
    </w:p>
    <w:p w14:paraId="76151C1C" w14:textId="77777777" w:rsidR="00E12C88" w:rsidRPr="00E60BA4" w:rsidRDefault="00E12C88" w:rsidP="008E373D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  <w:rPrChange w:id="55" w:author="Innocent Mnisi" w:date="2024-09-30T20:00:00Z" w16du:dateUtc="2024-09-30T18:00:00Z">
            <w:rPr>
              <w:b/>
              <w:sz w:val="28"/>
              <w:szCs w:val="28"/>
            </w:rPr>
          </w:rPrChange>
        </w:rPr>
      </w:pPr>
      <w:r w:rsidRPr="00E60BA4">
        <w:rPr>
          <w:b/>
          <w:strike/>
          <w:color w:val="FF0000"/>
          <w:sz w:val="28"/>
          <w:szCs w:val="28"/>
          <w:rPrChange w:id="56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>Register</w:t>
      </w:r>
      <w:r w:rsidRPr="00E60BA4">
        <w:rPr>
          <w:b/>
          <w:color w:val="FF0000"/>
          <w:sz w:val="28"/>
          <w:szCs w:val="28"/>
          <w:rPrChange w:id="57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: </w:t>
      </w:r>
      <w:r w:rsidRPr="00E60BA4">
        <w:rPr>
          <w:color w:val="FF0000"/>
          <w:sz w:val="28"/>
          <w:szCs w:val="28"/>
          <w:rPrChange w:id="58" w:author="Innocent Mnisi" w:date="2024-09-30T20:00:00Z" w16du:dateUtc="2024-09-30T18:00:00Z">
            <w:rPr>
              <w:sz w:val="28"/>
              <w:szCs w:val="28"/>
            </w:rPr>
          </w:rPrChange>
        </w:rPr>
        <w:t xml:space="preserve">User can register and get login </w:t>
      </w:r>
    </w:p>
    <w:p w14:paraId="22E45516" w14:textId="77777777" w:rsidR="00E12C88" w:rsidRPr="00E60BA4" w:rsidRDefault="00E12C88" w:rsidP="008E373D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  <w:rPrChange w:id="59" w:author="Innocent Mnisi" w:date="2024-09-30T20:00:00Z" w16du:dateUtc="2024-09-30T18:00:00Z">
            <w:rPr>
              <w:b/>
              <w:sz w:val="28"/>
              <w:szCs w:val="28"/>
            </w:rPr>
          </w:rPrChange>
        </w:rPr>
      </w:pPr>
      <w:r w:rsidRPr="00E60BA4">
        <w:rPr>
          <w:b/>
          <w:strike/>
          <w:color w:val="FF0000"/>
          <w:sz w:val="28"/>
          <w:szCs w:val="28"/>
          <w:rPrChange w:id="60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>Login:</w:t>
      </w:r>
      <w:r w:rsidRPr="00E60BA4">
        <w:rPr>
          <w:b/>
          <w:color w:val="FF0000"/>
          <w:sz w:val="28"/>
          <w:szCs w:val="28"/>
          <w:rPrChange w:id="61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 </w:t>
      </w:r>
      <w:r w:rsidRPr="00E60BA4">
        <w:rPr>
          <w:color w:val="FF0000"/>
          <w:sz w:val="28"/>
          <w:szCs w:val="28"/>
          <w:rPrChange w:id="62" w:author="Innocent Mnisi" w:date="2024-09-30T20:00:00Z" w16du:dateUtc="2024-09-30T18:00:00Z">
            <w:rPr>
              <w:sz w:val="28"/>
              <w:szCs w:val="28"/>
            </w:rPr>
          </w:rPrChange>
        </w:rPr>
        <w:t>User can login using credentials.</w:t>
      </w:r>
    </w:p>
    <w:p w14:paraId="2CA0EAA9" w14:textId="77777777" w:rsidR="00E12C88" w:rsidRPr="00E60BA4" w:rsidRDefault="00E12C88" w:rsidP="008E373D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  <w:rPrChange w:id="63" w:author="Innocent Mnisi" w:date="2024-09-30T20:00:00Z" w16du:dateUtc="2024-09-30T18:00:00Z">
            <w:rPr>
              <w:b/>
              <w:sz w:val="28"/>
              <w:szCs w:val="28"/>
            </w:rPr>
          </w:rPrChange>
        </w:rPr>
      </w:pPr>
      <w:r w:rsidRPr="00E60BA4">
        <w:rPr>
          <w:b/>
          <w:color w:val="FF0000"/>
          <w:sz w:val="28"/>
          <w:szCs w:val="28"/>
          <w:rPrChange w:id="64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Profile: </w:t>
      </w:r>
      <w:r w:rsidRPr="00E60BA4">
        <w:rPr>
          <w:color w:val="FF0000"/>
          <w:sz w:val="28"/>
          <w:szCs w:val="28"/>
          <w:rPrChange w:id="65" w:author="Innocent Mnisi" w:date="2024-09-30T20:00:00Z" w16du:dateUtc="2024-09-30T18:00:00Z">
            <w:rPr>
              <w:sz w:val="28"/>
              <w:szCs w:val="28"/>
            </w:rPr>
          </w:rPrChange>
        </w:rPr>
        <w:t>User can set their profile.</w:t>
      </w:r>
    </w:p>
    <w:p w14:paraId="34571BAE" w14:textId="58A1B17D" w:rsidR="00E12C88" w:rsidRPr="00E60BA4" w:rsidRDefault="00E12C88" w:rsidP="008E373D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  <w:rPrChange w:id="66" w:author="Innocent Mnisi" w:date="2024-09-30T20:00:00Z" w16du:dateUtc="2024-09-30T18:00:00Z">
            <w:rPr>
              <w:b/>
              <w:sz w:val="28"/>
              <w:szCs w:val="28"/>
            </w:rPr>
          </w:rPrChange>
        </w:rPr>
      </w:pPr>
      <w:r w:rsidRPr="00E60BA4">
        <w:rPr>
          <w:b/>
          <w:color w:val="FF0000"/>
          <w:sz w:val="28"/>
          <w:szCs w:val="28"/>
          <w:rPrChange w:id="67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Change Password: </w:t>
      </w:r>
      <w:r w:rsidRPr="00E60BA4">
        <w:rPr>
          <w:color w:val="FF0000"/>
          <w:sz w:val="28"/>
          <w:szCs w:val="28"/>
          <w:rPrChange w:id="68" w:author="Innocent Mnisi" w:date="2024-09-30T20:00:00Z" w16du:dateUtc="2024-09-30T18:00:00Z">
            <w:rPr>
              <w:sz w:val="28"/>
              <w:szCs w:val="28"/>
            </w:rPr>
          </w:rPrChange>
        </w:rPr>
        <w:t>User can change their password</w:t>
      </w:r>
      <w:r w:rsidR="006178FB" w:rsidRPr="00E60BA4">
        <w:rPr>
          <w:color w:val="FF0000"/>
          <w:sz w:val="28"/>
          <w:szCs w:val="28"/>
          <w:rPrChange w:id="69" w:author="Innocent Mnisi" w:date="2024-09-30T20:00:00Z" w16du:dateUtc="2024-09-30T18:00:00Z">
            <w:rPr>
              <w:sz w:val="28"/>
              <w:szCs w:val="28"/>
            </w:rPr>
          </w:rPrChange>
        </w:rPr>
        <w:t xml:space="preserve"> which used to access their accounts through web and mobile application</w:t>
      </w:r>
      <w:r w:rsidRPr="00E60BA4">
        <w:rPr>
          <w:color w:val="FF0000"/>
          <w:sz w:val="28"/>
          <w:szCs w:val="28"/>
          <w:rPrChange w:id="70" w:author="Innocent Mnisi" w:date="2024-09-30T20:00:00Z" w16du:dateUtc="2024-09-30T18:00:00Z">
            <w:rPr>
              <w:sz w:val="28"/>
              <w:szCs w:val="28"/>
            </w:rPr>
          </w:rPrChange>
        </w:rPr>
        <w:t>.</w:t>
      </w:r>
    </w:p>
    <w:p w14:paraId="0CCDA43A" w14:textId="7CA15AC0" w:rsidR="00E12C88" w:rsidRPr="00FF1EDA" w:rsidRDefault="00E12C88" w:rsidP="008E37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60BA4">
        <w:rPr>
          <w:b/>
          <w:color w:val="FF0000"/>
          <w:sz w:val="28"/>
          <w:szCs w:val="28"/>
          <w:rPrChange w:id="71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Menu: </w:t>
      </w:r>
      <w:r w:rsidR="006178FB" w:rsidRPr="00E60BA4">
        <w:rPr>
          <w:bCs/>
          <w:color w:val="FF0000"/>
          <w:sz w:val="28"/>
          <w:szCs w:val="28"/>
          <w:rPrChange w:id="72" w:author="Innocent Mnisi" w:date="2024-09-30T20:00:00Z" w16du:dateUtc="2024-09-30T18:00:00Z">
            <w:rPr>
              <w:bCs/>
              <w:sz w:val="28"/>
              <w:szCs w:val="28"/>
            </w:rPr>
          </w:rPrChange>
        </w:rPr>
        <w:t>Facility</w:t>
      </w:r>
      <w:r w:rsidR="006178FB" w:rsidRPr="00E60BA4">
        <w:rPr>
          <w:b/>
          <w:color w:val="FF0000"/>
          <w:sz w:val="28"/>
          <w:szCs w:val="28"/>
          <w:rPrChange w:id="73" w:author="Innocent Mnisi" w:date="2024-09-30T20:00:00Z" w16du:dateUtc="2024-09-30T18:00:00Z">
            <w:rPr>
              <w:b/>
              <w:sz w:val="28"/>
              <w:szCs w:val="28"/>
            </w:rPr>
          </w:rPrChange>
        </w:rPr>
        <w:t xml:space="preserve"> to view balance, personal information, account information, transfer funds between their accounts</w:t>
      </w:r>
      <w:r w:rsidR="006178FB">
        <w:rPr>
          <w:b/>
          <w:sz w:val="28"/>
          <w:szCs w:val="28"/>
        </w:rPr>
        <w:t xml:space="preserve">. </w:t>
      </w:r>
    </w:p>
    <w:p w14:paraId="7CBB7CCA" w14:textId="3A8B6A38" w:rsidR="00073FCF" w:rsidRDefault="00E12C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211F1">
        <w:rPr>
          <w:b/>
          <w:sz w:val="28"/>
          <w:szCs w:val="28"/>
        </w:rPr>
        <w:t xml:space="preserve">Notification - </w:t>
      </w:r>
      <w:r w:rsidRPr="000211F1">
        <w:rPr>
          <w:sz w:val="28"/>
          <w:szCs w:val="28"/>
        </w:rPr>
        <w:t xml:space="preserve">Notifications </w:t>
      </w:r>
      <w:r w:rsidR="006178FB" w:rsidRPr="000211F1">
        <w:rPr>
          <w:sz w:val="28"/>
          <w:szCs w:val="28"/>
        </w:rPr>
        <w:t xml:space="preserve">when </w:t>
      </w:r>
      <w:r w:rsidR="000211F1" w:rsidRPr="000211F1">
        <w:rPr>
          <w:sz w:val="28"/>
          <w:szCs w:val="28"/>
        </w:rPr>
        <w:t>any of the menu items are done</w:t>
      </w:r>
      <w:r w:rsidR="000211F1">
        <w:rPr>
          <w:sz w:val="28"/>
          <w:szCs w:val="28"/>
        </w:rPr>
        <w:t>.</w:t>
      </w:r>
    </w:p>
    <w:p w14:paraId="10B25F8A" w14:textId="77777777" w:rsidR="000211F1" w:rsidRPr="000211F1" w:rsidRDefault="000211F1" w:rsidP="000211F1">
      <w:pPr>
        <w:pStyle w:val="ListParagraph"/>
        <w:rPr>
          <w:sz w:val="28"/>
          <w:szCs w:val="28"/>
        </w:rPr>
      </w:pPr>
    </w:p>
    <w:p w14:paraId="3FAF4466" w14:textId="23F364B0" w:rsidR="00BE5C21" w:rsidRDefault="00073FCF" w:rsidP="00073FCF">
      <w:pPr>
        <w:pStyle w:val="ListParagraph"/>
        <w:rPr>
          <w:sz w:val="28"/>
          <w:szCs w:val="28"/>
        </w:rPr>
      </w:pPr>
      <w:r w:rsidRPr="00073FCF">
        <w:rPr>
          <w:sz w:val="28"/>
          <w:szCs w:val="28"/>
        </w:rPr>
        <w:t xml:space="preserve">The main idea for this project is to develop a system that can be used </w:t>
      </w:r>
      <w:del w:id="74" w:author="Innocent Mnisi" w:date="2024-09-02T16:20:00Z">
        <w:r w:rsidR="007B79C8" w:rsidDel="00213290">
          <w:rPr>
            <w:sz w:val="28"/>
            <w:szCs w:val="28"/>
          </w:rPr>
          <w:delText xml:space="preserve"> </w:delText>
        </w:r>
      </w:del>
      <w:r w:rsidR="007B79C8">
        <w:rPr>
          <w:sz w:val="28"/>
          <w:szCs w:val="28"/>
        </w:rPr>
        <w:t>campus</w:t>
      </w:r>
      <w:r w:rsidR="000211F1">
        <w:rPr>
          <w:sz w:val="28"/>
          <w:szCs w:val="28"/>
        </w:rPr>
        <w:t xml:space="preserve"> banking </w:t>
      </w:r>
      <w:r w:rsidR="007B79C8">
        <w:rPr>
          <w:sz w:val="28"/>
          <w:szCs w:val="28"/>
        </w:rPr>
        <w:t xml:space="preserve"> facilit</w:t>
      </w:r>
      <w:r w:rsidR="000211F1">
        <w:rPr>
          <w:sz w:val="28"/>
          <w:szCs w:val="28"/>
        </w:rPr>
        <w:t>y</w:t>
      </w:r>
      <w:r w:rsidR="007B79C8">
        <w:rPr>
          <w:sz w:val="28"/>
          <w:szCs w:val="28"/>
        </w:rPr>
        <w:t xml:space="preserve"> </w:t>
      </w:r>
      <w:r w:rsidR="00E73272">
        <w:rPr>
          <w:sz w:val="28"/>
          <w:szCs w:val="28"/>
        </w:rPr>
        <w:t>on</w:t>
      </w:r>
      <w:r>
        <w:rPr>
          <w:sz w:val="28"/>
          <w:szCs w:val="28"/>
        </w:rPr>
        <w:t>line</w:t>
      </w:r>
      <w:r w:rsidR="007B79C8">
        <w:rPr>
          <w:sz w:val="28"/>
          <w:szCs w:val="28"/>
        </w:rPr>
        <w:t>.</w:t>
      </w:r>
    </w:p>
    <w:p w14:paraId="41DFD000" w14:textId="77777777" w:rsidR="00BE5C21" w:rsidRDefault="00BE5C21" w:rsidP="00073FCF">
      <w:pPr>
        <w:pStyle w:val="ListParagraph"/>
        <w:rPr>
          <w:sz w:val="28"/>
          <w:szCs w:val="28"/>
        </w:rPr>
      </w:pPr>
    </w:p>
    <w:p w14:paraId="423B6CC3" w14:textId="77777777" w:rsidR="00073FCF" w:rsidRPr="00073FCF" w:rsidRDefault="00E73272" w:rsidP="00073FC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073FCF" w:rsidRPr="00073FCF">
        <w:rPr>
          <w:sz w:val="28"/>
          <w:szCs w:val="28"/>
        </w:rPr>
        <w:t>ollowing platforms</w:t>
      </w:r>
      <w:r>
        <w:rPr>
          <w:sz w:val="28"/>
          <w:szCs w:val="28"/>
        </w:rPr>
        <w:t xml:space="preserve"> are required</w:t>
      </w:r>
      <w:r w:rsidR="00073FCF" w:rsidRPr="00073FCF">
        <w:rPr>
          <w:sz w:val="28"/>
          <w:szCs w:val="28"/>
        </w:rPr>
        <w:t>:</w:t>
      </w:r>
    </w:p>
    <w:p w14:paraId="7CC849BB" w14:textId="77777777" w:rsidR="00073FCF" w:rsidRPr="00E73272" w:rsidRDefault="00073FCF" w:rsidP="00073FCF">
      <w:pPr>
        <w:pStyle w:val="ListParagraph"/>
        <w:rPr>
          <w:b/>
          <w:sz w:val="28"/>
          <w:szCs w:val="28"/>
        </w:rPr>
      </w:pPr>
      <w:r w:rsidRPr="00E73272">
        <w:rPr>
          <w:b/>
          <w:sz w:val="28"/>
          <w:szCs w:val="28"/>
        </w:rPr>
        <w:t>•</w:t>
      </w:r>
      <w:r w:rsidRPr="00E73272">
        <w:rPr>
          <w:b/>
          <w:sz w:val="28"/>
          <w:szCs w:val="28"/>
        </w:rPr>
        <w:tab/>
        <w:t>Web application</w:t>
      </w:r>
    </w:p>
    <w:p w14:paraId="2AC1836B" w14:textId="77777777" w:rsidR="00073FCF" w:rsidRPr="00E73272" w:rsidRDefault="00073FCF" w:rsidP="00073FCF">
      <w:pPr>
        <w:pStyle w:val="ListParagraph"/>
        <w:rPr>
          <w:b/>
          <w:sz w:val="28"/>
          <w:szCs w:val="28"/>
        </w:rPr>
      </w:pPr>
      <w:r w:rsidRPr="00E73272">
        <w:rPr>
          <w:b/>
          <w:sz w:val="28"/>
          <w:szCs w:val="28"/>
        </w:rPr>
        <w:t>•</w:t>
      </w:r>
      <w:r w:rsidRPr="00E73272">
        <w:rPr>
          <w:b/>
          <w:sz w:val="28"/>
          <w:szCs w:val="28"/>
        </w:rPr>
        <w:tab/>
        <w:t>Mobile application (Android)</w:t>
      </w:r>
    </w:p>
    <w:p w14:paraId="5CDB7CB5" w14:textId="77777777" w:rsidR="00073FCF" w:rsidRPr="00E73272" w:rsidRDefault="00073FCF" w:rsidP="00073FCF">
      <w:pPr>
        <w:pStyle w:val="ListParagraph"/>
        <w:rPr>
          <w:b/>
          <w:sz w:val="28"/>
          <w:szCs w:val="28"/>
        </w:rPr>
      </w:pPr>
      <w:r w:rsidRPr="00E73272">
        <w:rPr>
          <w:b/>
          <w:sz w:val="28"/>
          <w:szCs w:val="28"/>
        </w:rPr>
        <w:t>•</w:t>
      </w:r>
      <w:r w:rsidRPr="00E73272">
        <w:rPr>
          <w:b/>
          <w:sz w:val="28"/>
          <w:szCs w:val="28"/>
        </w:rPr>
        <w:tab/>
        <w:t>Database</w:t>
      </w:r>
    </w:p>
    <w:p w14:paraId="6B4C079D" w14:textId="49C17E0E" w:rsidR="00073FCF" w:rsidRDefault="00073FCF" w:rsidP="00073FCF">
      <w:pPr>
        <w:pStyle w:val="ListParagraph"/>
        <w:rPr>
          <w:sz w:val="28"/>
          <w:szCs w:val="28"/>
        </w:rPr>
      </w:pPr>
    </w:p>
    <w:p w14:paraId="1F0DB3C2" w14:textId="77777777" w:rsidR="006376B5" w:rsidRPr="00073FCF" w:rsidRDefault="006376B5" w:rsidP="00073FCF">
      <w:pPr>
        <w:pStyle w:val="ListParagraph"/>
        <w:rPr>
          <w:sz w:val="28"/>
          <w:szCs w:val="28"/>
        </w:rPr>
      </w:pPr>
    </w:p>
    <w:p w14:paraId="5ECD0666" w14:textId="77777777" w:rsidR="00073FCF" w:rsidRPr="00073FCF" w:rsidRDefault="00073FCF" w:rsidP="00073FCF">
      <w:pPr>
        <w:pStyle w:val="ListParagraph"/>
        <w:rPr>
          <w:sz w:val="28"/>
          <w:szCs w:val="28"/>
        </w:rPr>
      </w:pPr>
      <w:r w:rsidRPr="00073FCF">
        <w:rPr>
          <w:sz w:val="28"/>
          <w:szCs w:val="28"/>
        </w:rPr>
        <w:t xml:space="preserve">The project architecture must be a </w:t>
      </w:r>
      <w:r w:rsidRPr="00E73272">
        <w:rPr>
          <w:b/>
          <w:sz w:val="28"/>
          <w:szCs w:val="28"/>
        </w:rPr>
        <w:t>client-server.</w:t>
      </w:r>
      <w:r w:rsidRPr="00073FCF">
        <w:rPr>
          <w:sz w:val="28"/>
          <w:szCs w:val="28"/>
        </w:rPr>
        <w:t xml:space="preserve"> </w:t>
      </w:r>
    </w:p>
    <w:p w14:paraId="7A7B5456" w14:textId="77777777" w:rsidR="00073FCF" w:rsidRPr="00073FCF" w:rsidRDefault="00073FCF" w:rsidP="00073FCF">
      <w:pPr>
        <w:pStyle w:val="ListParagraph"/>
        <w:rPr>
          <w:sz w:val="28"/>
          <w:szCs w:val="28"/>
        </w:rPr>
      </w:pPr>
    </w:p>
    <w:p w14:paraId="685F6CEA" w14:textId="77777777" w:rsidR="00073FCF" w:rsidRPr="00073FCF" w:rsidRDefault="00073FCF" w:rsidP="00073FCF">
      <w:pPr>
        <w:pStyle w:val="ListParagraph"/>
        <w:rPr>
          <w:sz w:val="28"/>
          <w:szCs w:val="28"/>
        </w:rPr>
      </w:pPr>
      <w:r w:rsidRPr="00073FCF">
        <w:rPr>
          <w:sz w:val="28"/>
          <w:szCs w:val="28"/>
        </w:rPr>
        <w:t xml:space="preserve">The communication between devices, web application and database server must be </w:t>
      </w:r>
      <w:r w:rsidRPr="00E73272">
        <w:rPr>
          <w:b/>
          <w:sz w:val="28"/>
          <w:szCs w:val="28"/>
        </w:rPr>
        <w:t>SSH</w:t>
      </w:r>
      <w:r w:rsidRPr="00073FCF">
        <w:rPr>
          <w:sz w:val="28"/>
          <w:szCs w:val="28"/>
        </w:rPr>
        <w:t xml:space="preserve"> (</w:t>
      </w:r>
      <w:r w:rsidRPr="00E73272">
        <w:rPr>
          <w:b/>
          <w:sz w:val="28"/>
          <w:szCs w:val="28"/>
        </w:rPr>
        <w:t>alternatives are welcome, but subject to approval</w:t>
      </w:r>
      <w:r w:rsidRPr="00073FCF">
        <w:rPr>
          <w:sz w:val="28"/>
          <w:szCs w:val="28"/>
        </w:rPr>
        <w:t>).</w:t>
      </w:r>
    </w:p>
    <w:p w14:paraId="123E2167" w14:textId="1E9F5244" w:rsidR="00073FCF" w:rsidRDefault="00073FCF" w:rsidP="00073FCF">
      <w:pPr>
        <w:pStyle w:val="ListParagraph"/>
        <w:rPr>
          <w:sz w:val="28"/>
          <w:szCs w:val="28"/>
        </w:rPr>
      </w:pPr>
    </w:p>
    <w:p w14:paraId="6123C5DB" w14:textId="346A4384" w:rsidR="00B76024" w:rsidRDefault="00B76024" w:rsidP="00073FCF">
      <w:pPr>
        <w:pStyle w:val="ListParagraph"/>
        <w:rPr>
          <w:sz w:val="28"/>
          <w:szCs w:val="28"/>
        </w:rPr>
      </w:pPr>
    </w:p>
    <w:p w14:paraId="6BACFA70" w14:textId="77777777" w:rsidR="00B76024" w:rsidRDefault="00B76024" w:rsidP="00073FCF">
      <w:pPr>
        <w:pStyle w:val="ListParagraph"/>
        <w:rPr>
          <w:sz w:val="28"/>
          <w:szCs w:val="28"/>
        </w:rPr>
      </w:pPr>
    </w:p>
    <w:p w14:paraId="3D2D1F1D" w14:textId="77777777" w:rsidR="00BC2EDE" w:rsidRPr="00073FCF" w:rsidRDefault="00BC2EDE" w:rsidP="00073FCF">
      <w:pPr>
        <w:pStyle w:val="ListParagraph"/>
        <w:rPr>
          <w:sz w:val="28"/>
          <w:szCs w:val="28"/>
        </w:rPr>
      </w:pPr>
    </w:p>
    <w:p w14:paraId="74942FA0" w14:textId="2120CCE9" w:rsidR="00073FCF" w:rsidRDefault="00073FCF" w:rsidP="00073FCF">
      <w:pPr>
        <w:pStyle w:val="ListParagraph"/>
        <w:rPr>
          <w:sz w:val="28"/>
          <w:szCs w:val="28"/>
        </w:rPr>
      </w:pPr>
      <w:r w:rsidRPr="00073FCF">
        <w:rPr>
          <w:sz w:val="28"/>
          <w:szCs w:val="28"/>
        </w:rPr>
        <w:t>Instructions and Project timeline:</w:t>
      </w:r>
    </w:p>
    <w:p w14:paraId="0261D7A5" w14:textId="7E9A95FA" w:rsidR="005F4646" w:rsidRDefault="005F4646" w:rsidP="00073FCF">
      <w:pPr>
        <w:pStyle w:val="ListParagraph"/>
        <w:rPr>
          <w:sz w:val="28"/>
          <w:szCs w:val="28"/>
        </w:rPr>
      </w:pPr>
    </w:p>
    <w:p w14:paraId="0B788B24" w14:textId="3A4D337D" w:rsidR="005F4646" w:rsidRDefault="005F4646" w:rsidP="008E373D">
      <w:pPr>
        <w:pStyle w:val="ListParagraph"/>
        <w:numPr>
          <w:ilvl w:val="0"/>
          <w:numId w:val="9"/>
        </w:numPr>
        <w:tabs>
          <w:tab w:val="left" w:pos="1418"/>
        </w:tabs>
        <w:ind w:hanging="503"/>
        <w:rPr>
          <w:sz w:val="28"/>
          <w:szCs w:val="28"/>
        </w:rPr>
      </w:pPr>
      <w:r>
        <w:rPr>
          <w:sz w:val="28"/>
          <w:szCs w:val="28"/>
        </w:rPr>
        <w:t>Use the following technologies to develop your app</w:t>
      </w:r>
    </w:p>
    <w:p w14:paraId="68E4ED9F" w14:textId="77777777" w:rsidR="005F4646" w:rsidRDefault="005F4646" w:rsidP="00073FCF">
      <w:pPr>
        <w:pStyle w:val="ListParagraph"/>
        <w:rPr>
          <w:sz w:val="28"/>
          <w:szCs w:val="28"/>
        </w:rPr>
      </w:pPr>
    </w:p>
    <w:p w14:paraId="457F5C5F" w14:textId="2558530B" w:rsidR="005F4646" w:rsidRPr="007532BB" w:rsidRDefault="005F4646" w:rsidP="00073FCF">
      <w:pPr>
        <w:pStyle w:val="ListParagraph"/>
        <w:rPr>
          <w:rFonts w:cs="Calibri"/>
          <w:sz w:val="28"/>
          <w:szCs w:val="28"/>
        </w:rPr>
      </w:pPr>
      <w:r>
        <w:rPr>
          <w:sz w:val="28"/>
          <w:szCs w:val="28"/>
        </w:rPr>
        <w:tab/>
      </w:r>
      <w:r w:rsidRPr="00BC2EDE">
        <w:rPr>
          <w:rFonts w:cs="Calibri"/>
          <w:b/>
          <w:sz w:val="28"/>
          <w:szCs w:val="28"/>
        </w:rPr>
        <w:t>Android</w:t>
      </w:r>
      <w:r w:rsidRPr="007532BB">
        <w:rPr>
          <w:rFonts w:cs="Calibri"/>
          <w:b/>
          <w:sz w:val="28"/>
          <w:szCs w:val="28"/>
        </w:rPr>
        <w:t>:</w:t>
      </w:r>
      <w:r w:rsidRPr="007532BB">
        <w:rPr>
          <w:rFonts w:cs="Calibri"/>
          <w:sz w:val="28"/>
          <w:szCs w:val="28"/>
        </w:rPr>
        <w:t xml:space="preserve"> API 24 Android 7.0(Nougat or above versions</w:t>
      </w:r>
    </w:p>
    <w:p w14:paraId="48768411" w14:textId="77777777" w:rsidR="00133B4A" w:rsidRPr="00BC2EDE" w:rsidRDefault="00133B4A" w:rsidP="00073FCF">
      <w:pPr>
        <w:pStyle w:val="ListParagraph"/>
        <w:rPr>
          <w:rFonts w:cs="Calibri"/>
          <w:sz w:val="28"/>
          <w:szCs w:val="28"/>
        </w:rPr>
      </w:pPr>
    </w:p>
    <w:p w14:paraId="21666AA9" w14:textId="3265E872" w:rsidR="005F4646" w:rsidRPr="00BC2EDE" w:rsidRDefault="005F4646" w:rsidP="00073FCF">
      <w:pPr>
        <w:pStyle w:val="ListParagraph"/>
        <w:rPr>
          <w:rFonts w:cs="Calibri"/>
          <w:sz w:val="28"/>
          <w:szCs w:val="28"/>
        </w:rPr>
      </w:pPr>
      <w:r w:rsidRPr="00BC2EDE">
        <w:rPr>
          <w:rFonts w:cs="Calibri"/>
          <w:sz w:val="28"/>
          <w:szCs w:val="28"/>
        </w:rPr>
        <w:tab/>
      </w:r>
      <w:r w:rsidRPr="00BC2EDE">
        <w:rPr>
          <w:rFonts w:cs="Calibri"/>
          <w:b/>
          <w:sz w:val="28"/>
          <w:szCs w:val="28"/>
        </w:rPr>
        <w:t>Website</w:t>
      </w:r>
      <w:r w:rsidRPr="00BC2EDE">
        <w:rPr>
          <w:rFonts w:cs="Calibri"/>
          <w:sz w:val="28"/>
          <w:szCs w:val="28"/>
        </w:rPr>
        <w:t>:</w:t>
      </w:r>
      <w:r w:rsidR="00133B4A" w:rsidRPr="00BC2EDE">
        <w:rPr>
          <w:rFonts w:cs="Calibri"/>
          <w:sz w:val="28"/>
          <w:szCs w:val="28"/>
        </w:rPr>
        <w:t xml:space="preserve"> </w:t>
      </w:r>
      <w:r w:rsidR="001902B1" w:rsidRPr="007532BB">
        <w:rPr>
          <w:rFonts w:cs="Calibri"/>
          <w:sz w:val="28"/>
          <w:szCs w:val="28"/>
        </w:rPr>
        <w:t>MS Visual Studio 2022(VS2022</w:t>
      </w:r>
      <w:r w:rsidRPr="007532BB">
        <w:rPr>
          <w:rFonts w:cs="Calibri"/>
          <w:sz w:val="28"/>
          <w:szCs w:val="28"/>
        </w:rPr>
        <w:t>) with .NET 5.0MVC and C#</w:t>
      </w:r>
    </w:p>
    <w:p w14:paraId="1E3A556C" w14:textId="3E338ED8" w:rsidR="005F4646" w:rsidRPr="007532BB" w:rsidRDefault="00133B4A" w:rsidP="005F4646">
      <w:pPr>
        <w:pStyle w:val="ListParagraph"/>
        <w:ind w:left="2415"/>
        <w:rPr>
          <w:rFonts w:cs="Calibri"/>
          <w:sz w:val="28"/>
          <w:szCs w:val="28"/>
        </w:rPr>
      </w:pPr>
      <w:r w:rsidRPr="007532BB">
        <w:rPr>
          <w:rFonts w:cs="Calibri"/>
          <w:sz w:val="28"/>
          <w:szCs w:val="28"/>
        </w:rPr>
        <w:t xml:space="preserve"> </w:t>
      </w:r>
      <w:r w:rsidR="001902B1" w:rsidRPr="007532BB">
        <w:rPr>
          <w:rFonts w:cs="Calibri"/>
          <w:sz w:val="28"/>
          <w:szCs w:val="28"/>
        </w:rPr>
        <w:t>Bootstrap 5</w:t>
      </w:r>
      <w:r w:rsidR="005F4646" w:rsidRPr="007532BB">
        <w:rPr>
          <w:rFonts w:cs="Calibri"/>
          <w:sz w:val="28"/>
          <w:szCs w:val="28"/>
        </w:rPr>
        <w:t xml:space="preserve"> to set the presentation aspects of the web </w:t>
      </w:r>
      <w:r w:rsidRPr="007532BB">
        <w:rPr>
          <w:rFonts w:cs="Calibri"/>
          <w:sz w:val="28"/>
          <w:szCs w:val="28"/>
        </w:rPr>
        <w:t xml:space="preserve">   </w:t>
      </w:r>
      <w:r w:rsidR="005F4646" w:rsidRPr="007532BB">
        <w:rPr>
          <w:rFonts w:cs="Calibri"/>
          <w:sz w:val="28"/>
          <w:szCs w:val="28"/>
        </w:rPr>
        <w:t>application</w:t>
      </w:r>
      <w:r w:rsidRPr="007532BB">
        <w:rPr>
          <w:rFonts w:cs="Calibri"/>
          <w:sz w:val="28"/>
          <w:szCs w:val="28"/>
        </w:rPr>
        <w:t>.</w:t>
      </w:r>
    </w:p>
    <w:p w14:paraId="637D5BFD" w14:textId="4FD1696B" w:rsidR="001902B1" w:rsidRPr="007532BB" w:rsidRDefault="005F4646" w:rsidP="001902B1">
      <w:pPr>
        <w:ind w:left="2694" w:hanging="1276"/>
        <w:rPr>
          <w:rFonts w:cs="Calibri"/>
          <w:sz w:val="28"/>
          <w:szCs w:val="28"/>
        </w:rPr>
      </w:pPr>
      <w:r w:rsidRPr="00BC2EDE">
        <w:rPr>
          <w:rFonts w:cs="Calibri"/>
          <w:b/>
          <w:sz w:val="28"/>
          <w:szCs w:val="28"/>
        </w:rPr>
        <w:t>Database</w:t>
      </w:r>
      <w:r w:rsidRPr="00BC2EDE">
        <w:rPr>
          <w:rFonts w:cs="Calibri"/>
          <w:sz w:val="28"/>
          <w:szCs w:val="28"/>
        </w:rPr>
        <w:t xml:space="preserve">: </w:t>
      </w:r>
      <w:r w:rsidR="001902B1" w:rsidRPr="00BC2EDE">
        <w:rPr>
          <w:rFonts w:cs="Calibri"/>
          <w:sz w:val="28"/>
          <w:szCs w:val="28"/>
        </w:rPr>
        <w:t xml:space="preserve">Applicable databases like </w:t>
      </w:r>
      <w:r w:rsidR="0035307E" w:rsidRPr="007532BB">
        <w:rPr>
          <w:rFonts w:cs="Calibri"/>
          <w:sz w:val="28"/>
          <w:szCs w:val="28"/>
        </w:rPr>
        <w:t>Microsoft SQL</w:t>
      </w:r>
      <w:r w:rsidR="001902B1" w:rsidRPr="007532BB">
        <w:rPr>
          <w:rFonts w:cs="Calibri"/>
          <w:sz w:val="28"/>
          <w:szCs w:val="28"/>
        </w:rPr>
        <w:t xml:space="preserve"> server 2019 and Firebase</w:t>
      </w:r>
    </w:p>
    <w:p w14:paraId="744B85B6" w14:textId="5B3ED538" w:rsidR="00073FCF" w:rsidRPr="001902B1" w:rsidRDefault="00073FCF" w:rsidP="001902B1">
      <w:pPr>
        <w:pStyle w:val="ListParagraph"/>
        <w:numPr>
          <w:ilvl w:val="0"/>
          <w:numId w:val="22"/>
        </w:numPr>
        <w:ind w:left="1418" w:hanging="284"/>
        <w:rPr>
          <w:sz w:val="28"/>
          <w:szCs w:val="28"/>
        </w:rPr>
      </w:pPr>
      <w:r w:rsidRPr="001902B1">
        <w:rPr>
          <w:sz w:val="28"/>
          <w:szCs w:val="28"/>
        </w:rPr>
        <w:t xml:space="preserve">This is an individual project, therefore, students should present their </w:t>
      </w:r>
      <w:r w:rsidR="008066FC" w:rsidRPr="001902B1">
        <w:rPr>
          <w:sz w:val="28"/>
          <w:szCs w:val="28"/>
        </w:rPr>
        <w:t>own unaided</w:t>
      </w:r>
      <w:r w:rsidRPr="001902B1">
        <w:rPr>
          <w:sz w:val="28"/>
          <w:szCs w:val="28"/>
        </w:rPr>
        <w:t xml:space="preserve"> work.</w:t>
      </w:r>
    </w:p>
    <w:p w14:paraId="10558DBB" w14:textId="77777777" w:rsidR="008066FC" w:rsidRPr="00073FCF" w:rsidRDefault="008066FC" w:rsidP="008066FC">
      <w:pPr>
        <w:pStyle w:val="ListParagraph"/>
        <w:ind w:left="709"/>
        <w:rPr>
          <w:sz w:val="28"/>
          <w:szCs w:val="28"/>
        </w:rPr>
      </w:pPr>
    </w:p>
    <w:p w14:paraId="3D2B0717" w14:textId="413EFACF" w:rsidR="008066FC" w:rsidRDefault="00073FCF" w:rsidP="008E373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3FCF">
        <w:rPr>
          <w:sz w:val="28"/>
          <w:szCs w:val="28"/>
        </w:rPr>
        <w:t>Please note that you must present (demonstrate) your work, and marking will be done using a rubric. Therefore, no marks will be given only for code.</w:t>
      </w:r>
    </w:p>
    <w:p w14:paraId="2828A0EE" w14:textId="77777777" w:rsidR="005C40B4" w:rsidRDefault="005C40B4" w:rsidP="00CB4360">
      <w:pPr>
        <w:pStyle w:val="ListParagraph"/>
        <w:ind w:left="1440"/>
        <w:rPr>
          <w:sz w:val="28"/>
          <w:szCs w:val="28"/>
        </w:rPr>
      </w:pPr>
    </w:p>
    <w:p w14:paraId="36BBD420" w14:textId="77777777" w:rsidR="00073FCF" w:rsidRDefault="00073FCF" w:rsidP="008E373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3FCF">
        <w:rPr>
          <w:sz w:val="28"/>
          <w:szCs w:val="28"/>
        </w:rPr>
        <w:t>However professional coding standards should be adhered to, and no reproduction of online code or existing projects will be accepted.</w:t>
      </w:r>
    </w:p>
    <w:p w14:paraId="5EC59023" w14:textId="77777777" w:rsidR="008066FC" w:rsidRPr="00073FCF" w:rsidRDefault="008066FC" w:rsidP="00073FCF">
      <w:pPr>
        <w:pStyle w:val="ListParagraph"/>
        <w:rPr>
          <w:sz w:val="28"/>
          <w:szCs w:val="28"/>
        </w:rPr>
      </w:pPr>
    </w:p>
    <w:p w14:paraId="5C37779D" w14:textId="77777777" w:rsidR="00073FCF" w:rsidRDefault="00073FCF" w:rsidP="008E373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3FCF">
        <w:rPr>
          <w:sz w:val="28"/>
          <w:szCs w:val="28"/>
        </w:rPr>
        <w:t>Adhere to the following instructions and timeline. Failure to do so will result in deduction of marks or an incomplete.</w:t>
      </w:r>
    </w:p>
    <w:p w14:paraId="56F4A743" w14:textId="77777777" w:rsidR="008066FC" w:rsidRPr="00073FCF" w:rsidRDefault="008066FC" w:rsidP="00073FCF">
      <w:pPr>
        <w:pStyle w:val="ListParagraph"/>
        <w:rPr>
          <w:sz w:val="28"/>
          <w:szCs w:val="28"/>
        </w:rPr>
      </w:pPr>
    </w:p>
    <w:p w14:paraId="02C19E65" w14:textId="77777777" w:rsidR="00073FCF" w:rsidRPr="00073FCF" w:rsidRDefault="00073FCF" w:rsidP="008E373D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073FCF">
        <w:rPr>
          <w:sz w:val="28"/>
          <w:szCs w:val="28"/>
        </w:rPr>
        <w:t>The details of this project are intentionally limited, without changing the basic requirements of the project, use your creativity to obtain 10% of the project’s total marks.</w:t>
      </w:r>
    </w:p>
    <w:p w14:paraId="58E62F21" w14:textId="77777777" w:rsidR="00073FCF" w:rsidRDefault="00073FCF" w:rsidP="00073FCF">
      <w:pPr>
        <w:pStyle w:val="ListParagraph"/>
        <w:rPr>
          <w:sz w:val="28"/>
          <w:szCs w:val="28"/>
        </w:rPr>
      </w:pPr>
    </w:p>
    <w:p w14:paraId="49709D83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3B68C023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5C37F4A6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58AB729D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2179765D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67A54B2C" w14:textId="77777777" w:rsidR="003F1AB1" w:rsidRDefault="003F1AB1" w:rsidP="00073FCF">
      <w:pPr>
        <w:pStyle w:val="ListParagraph"/>
        <w:rPr>
          <w:sz w:val="28"/>
          <w:szCs w:val="28"/>
        </w:rPr>
      </w:pPr>
    </w:p>
    <w:p w14:paraId="35009F9B" w14:textId="77777777" w:rsidR="003F1AB1" w:rsidRDefault="003F1AB1" w:rsidP="00073FCF">
      <w:pPr>
        <w:pStyle w:val="ListParagraph"/>
        <w:rPr>
          <w:sz w:val="28"/>
          <w:szCs w:val="28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147"/>
        <w:gridCol w:w="2502"/>
      </w:tblGrid>
      <w:tr w:rsidR="00073FCF" w:rsidRPr="00B6633F" w14:paraId="77DF1596" w14:textId="77777777" w:rsidTr="000375C1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67F5508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Component</w:t>
            </w:r>
          </w:p>
        </w:tc>
        <w:tc>
          <w:tcPr>
            <w:tcW w:w="5147" w:type="dxa"/>
            <w:shd w:val="clear" w:color="auto" w:fill="auto"/>
          </w:tcPr>
          <w:p w14:paraId="4DEDF157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Instruction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C5083DA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Due date</w:t>
            </w:r>
          </w:p>
        </w:tc>
      </w:tr>
      <w:tr w:rsidR="00073FCF" w:rsidRPr="00B6633F" w14:paraId="6559774F" w14:textId="77777777" w:rsidTr="000375C1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444C2210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Proposal</w:t>
            </w:r>
          </w:p>
        </w:tc>
        <w:tc>
          <w:tcPr>
            <w:tcW w:w="5147" w:type="dxa"/>
            <w:shd w:val="clear" w:color="auto" w:fill="auto"/>
          </w:tcPr>
          <w:p w14:paraId="37C3A258" w14:textId="5A6F0908" w:rsidR="00073FCF" w:rsidRPr="002C0AE9" w:rsidRDefault="000A2C5A" w:rsidP="002C0AE9">
            <w:p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Prepare few PowerPoint slides for proposal presentation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31F4AFC5" w14:textId="77777777" w:rsidR="00073FCF" w:rsidRDefault="00896329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0A2C5A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E73272"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-08-202</w:t>
            </w:r>
            <w:r w:rsidR="000A2C5A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4, 16-08-2024</w:t>
            </w:r>
          </w:p>
          <w:p w14:paraId="6737DE56" w14:textId="655745A4" w:rsidR="000A2C5A" w:rsidRPr="002C0AE9" w:rsidRDefault="000A2C5A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(List of students presenting on above two different will be available on Bb)</w:t>
            </w:r>
          </w:p>
        </w:tc>
      </w:tr>
      <w:tr w:rsidR="00073FCF" w:rsidRPr="00B6633F" w14:paraId="46232A0C" w14:textId="77777777" w:rsidTr="000375C1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5F00AC2F" w14:textId="09B138ED" w:rsidR="00073FCF" w:rsidRPr="002C0AE9" w:rsidRDefault="008E373D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Database</w:t>
            </w:r>
          </w:p>
        </w:tc>
        <w:tc>
          <w:tcPr>
            <w:tcW w:w="5147" w:type="dxa"/>
            <w:shd w:val="clear" w:color="auto" w:fill="auto"/>
          </w:tcPr>
          <w:p w14:paraId="37DA6F00" w14:textId="1097BBF6" w:rsidR="00073FCF" w:rsidRPr="002C0AE9" w:rsidRDefault="008E373D" w:rsidP="00446785">
            <w:p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Design a suitable database and </w:t>
            </w:r>
            <w:r w:rsidR="00446785" w:rsidRPr="000375C1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>i</w:t>
            </w:r>
            <w:r w:rsidR="00073FCF" w:rsidRPr="000375C1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>mplement</w:t>
            </w:r>
            <w:r w:rsidRPr="000375C1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 xml:space="preserve"> it</w:t>
            </w:r>
            <w:r w:rsidR="00073FCF" w:rsidRPr="000375C1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 xml:space="preserve"> for </w:t>
            </w:r>
            <w:r w:rsidR="00446785" w:rsidRPr="000375C1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 xml:space="preserve">developing </w:t>
            </w:r>
            <w:r w:rsidR="000A2C5A">
              <w:rPr>
                <w:rFonts w:ascii="Cambria" w:eastAsia="Times New Roman" w:hAnsi="Cambria" w:cs="Arial"/>
                <w:color w:val="000000"/>
                <w:sz w:val="20"/>
                <w:szCs w:val="20"/>
              </w:rPr>
              <w:t>apllication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531C6C23" w14:textId="77777777" w:rsidR="00073FCF" w:rsidRDefault="00871CFC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="000A2C5A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-0</w:t>
            </w:r>
            <w:r w:rsidR="000A2C5A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8</w:t>
            </w:r>
            <w:r w:rsidR="00E73272"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-202</w:t>
            </w:r>
            <w:r w:rsidR="000A2C5A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  <w:p w14:paraId="51E12A5E" w14:textId="126047D2" w:rsidR="000A2C5A" w:rsidRPr="002C0AE9" w:rsidRDefault="000A2C5A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(This date is to put you on track,</w:t>
            </w:r>
            <w:r w:rsid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but nothing to submit it)</w:t>
            </w:r>
          </w:p>
        </w:tc>
      </w:tr>
      <w:tr w:rsidR="00FC3DE6" w:rsidRPr="00B6633F" w14:paraId="4DA77822" w14:textId="77777777" w:rsidTr="000375C1">
        <w:trPr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14:paraId="4E10D64A" w14:textId="77777777" w:rsidR="00FC3DE6" w:rsidRPr="002C0AE9" w:rsidRDefault="00FC3DE6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Web</w:t>
            </w:r>
          </w:p>
          <w:p w14:paraId="76F9BD1B" w14:textId="77777777" w:rsidR="00FC3DE6" w:rsidRPr="002C0AE9" w:rsidRDefault="00FC3DE6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47" w:type="dxa"/>
            <w:shd w:val="clear" w:color="auto" w:fill="auto"/>
          </w:tcPr>
          <w:p w14:paraId="04DDBABC" w14:textId="5FFE00D2" w:rsidR="00FC3DE6" w:rsidRDefault="00FC3DE6" w:rsidP="00320DA7">
            <w:pPr>
              <w:numPr>
                <w:ilvl w:val="0"/>
                <w:numId w:val="3"/>
              </w:num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 w:rsidRPr="00320DA7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Develop a dashboard web application that will be used to manage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banking online system</w:t>
            </w:r>
            <w:r w:rsidRPr="00320DA7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. The administrator should be able 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manage and do roles achieved by other roles.</w:t>
            </w:r>
          </w:p>
          <w:p w14:paraId="43B3BC49" w14:textId="415B1ACB" w:rsidR="00FC3DE6" w:rsidRDefault="00FC3DE6" w:rsidP="00320DA7">
            <w:pPr>
              <w:numPr>
                <w:ilvl w:val="0"/>
                <w:numId w:val="3"/>
              </w:num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Consultant should be able to perform assigned roles </w:t>
            </w:r>
          </w:p>
          <w:p w14:paraId="6077EAD1" w14:textId="6B57DDA7" w:rsidR="00FC3DE6" w:rsidRPr="00320DA7" w:rsidRDefault="00FC3DE6" w:rsidP="00886560">
            <w:pPr>
              <w:numPr>
                <w:ilvl w:val="0"/>
                <w:numId w:val="3"/>
              </w:num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Finical advisor should be able to perform assigned roles </w:t>
            </w:r>
          </w:p>
          <w:p w14:paraId="371A34B5" w14:textId="5991B616" w:rsidR="00FC3DE6" w:rsidRPr="002C0AE9" w:rsidRDefault="00FC3DE6" w:rsidP="00886560">
            <w:pPr>
              <w:pStyle w:val="ListParagraph"/>
              <w:numPr>
                <w:ilvl w:val="0"/>
                <w:numId w:val="3"/>
              </w:num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Client/customer(user) has to achieve their needs.</w:t>
            </w:r>
          </w:p>
        </w:tc>
        <w:tc>
          <w:tcPr>
            <w:tcW w:w="2502" w:type="dxa"/>
            <w:shd w:val="clear" w:color="auto" w:fill="auto"/>
            <w:vAlign w:val="center"/>
          </w:tcPr>
          <w:p w14:paraId="0364D0B6" w14:textId="63627202" w:rsidR="00FC3DE6" w:rsidRPr="002C0AE9" w:rsidRDefault="00FC3DE6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24 -09-2024</w:t>
            </w:r>
          </w:p>
        </w:tc>
      </w:tr>
      <w:tr w:rsidR="00FC3DE6" w:rsidRPr="00B6633F" w14:paraId="6C0E7FFB" w14:textId="77777777" w:rsidTr="000375C1">
        <w:trPr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14:paraId="04CBC302" w14:textId="77777777" w:rsidR="00FC3DE6" w:rsidRPr="002C0AE9" w:rsidRDefault="00FC3DE6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47" w:type="dxa"/>
            <w:shd w:val="clear" w:color="auto" w:fill="auto"/>
          </w:tcPr>
          <w:p w14:paraId="5FD61E28" w14:textId="28D513B2" w:rsidR="00A23959" w:rsidRDefault="00A23959" w:rsidP="00A2395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</w:pP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>Students must submit their</w:t>
            </w:r>
            <w:r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presentation</w:t>
            </w: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</w:t>
            </w:r>
            <w:r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in the form of PowerPoint recorded video and submit it in the Blackboard. The video must have web application </w:t>
            </w:r>
          </w:p>
          <w:p w14:paraId="1804D4F5" w14:textId="77777777" w:rsidR="00FC3DE6" w:rsidRPr="00320DA7" w:rsidRDefault="00FC3DE6" w:rsidP="00FC3DE6">
            <w:pPr>
              <w:ind w:left="720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14:paraId="06944C9C" w14:textId="77777777" w:rsidR="00FC3DE6" w:rsidRDefault="00A23959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24 -09-2024</w:t>
            </w:r>
          </w:p>
          <w:p w14:paraId="0C6A7B72" w14:textId="4160D014" w:rsidR="00A23959" w:rsidRDefault="00A23959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(Submit it before or at 11:59 pm, which is midnight between 24</w:t>
            </w:r>
            <w:r w:rsidRP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September end and 25</w:t>
            </w:r>
            <w:r w:rsidRP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September starts)</w:t>
            </w:r>
          </w:p>
        </w:tc>
      </w:tr>
      <w:tr w:rsidR="00446785" w:rsidRPr="00B6633F" w14:paraId="03AD4438" w14:textId="77777777" w:rsidTr="00197799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322C880" w14:textId="0ACE23F2" w:rsidR="00446785" w:rsidRPr="002C0AE9" w:rsidRDefault="00446785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First Presentation</w:t>
            </w:r>
          </w:p>
        </w:tc>
        <w:tc>
          <w:tcPr>
            <w:tcW w:w="5147" w:type="dxa"/>
            <w:shd w:val="clear" w:color="auto" w:fill="auto"/>
          </w:tcPr>
          <w:p w14:paraId="3B70B55C" w14:textId="77777777" w:rsidR="004F7339" w:rsidRPr="004F7339" w:rsidRDefault="004F7339" w:rsidP="004F73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ZA"/>
              </w:rPr>
            </w:pPr>
            <w:r w:rsidRPr="004F7339">
              <w:rPr>
                <w:rFonts w:ascii="Times New Roman" w:hAnsi="Times New Roman"/>
                <w:sz w:val="24"/>
                <w:szCs w:val="24"/>
                <w:lang w:eastAsia="en-ZA"/>
              </w:rPr>
              <w:t>Presenting your work by demonstrating up until developed Web application for assessors to assess it.</w:t>
            </w:r>
          </w:p>
          <w:p w14:paraId="4872D295" w14:textId="77777777" w:rsidR="00446785" w:rsidRPr="004F7339" w:rsidRDefault="00446785" w:rsidP="000375C1">
            <w:pPr>
              <w:ind w:left="1080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14:paraId="16B9CE3A" w14:textId="507864AB" w:rsidR="00197799" w:rsidRDefault="00446785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886560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-09-202</w:t>
            </w:r>
            <w:r w:rsidR="00886560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9779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(students presenting on this day </w:t>
            </w:r>
            <w:r w:rsidR="000375C1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will </w:t>
            </w:r>
            <w:r w:rsidR="00886560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be available</w:t>
            </w:r>
            <w:r w:rsidR="0019779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on Blackboard) </w:t>
            </w:r>
          </w:p>
          <w:p w14:paraId="2F72AC4B" w14:textId="292F487E" w:rsidR="000375C1" w:rsidRDefault="006376B5" w:rsidP="000375C1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886560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446785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-09-202</w:t>
            </w:r>
            <w:r w:rsidR="00886560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  <w:r w:rsidR="000375C1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 xml:space="preserve">(students presenting on this day will </w:t>
            </w:r>
            <w:r w:rsidR="00886560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>be available</w:t>
            </w:r>
            <w:r w:rsidR="000375C1" w:rsidRPr="0088656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shd w:val="clear" w:color="auto" w:fill="FFFFFF"/>
              </w:rPr>
              <w:t xml:space="preserve"> on Blackboard) </w:t>
            </w:r>
          </w:p>
          <w:p w14:paraId="213095A8" w14:textId="006A4C0A" w:rsidR="00886560" w:rsidRPr="00886560" w:rsidRDefault="00886560" w:rsidP="00886560">
            <w:pPr>
              <w:rPr>
                <w:rFonts w:ascii="Comic Sans MS" w:eastAsia="Times New Roman" w:hAnsi="Comic Sans MS" w:cs="Tahoma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886560">
              <w:rPr>
                <w:rFonts w:ascii="Comic Sans MS" w:eastAsia="Times New Roman" w:hAnsi="Comic Sans MS" w:cs="Tahoma"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27-09-2024(students presenting on this day will be available on Blackboard)</w:t>
            </w:r>
          </w:p>
          <w:p w14:paraId="503E149F" w14:textId="7BDDC017" w:rsidR="00197799" w:rsidRDefault="000375C1" w:rsidP="000375C1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805702C" w14:textId="71294B8D" w:rsidR="00446785" w:rsidRDefault="00446785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73FCF" w:rsidRPr="00B6633F" w14:paraId="77101419" w14:textId="77777777" w:rsidTr="00CB2F9F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CB89C06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Mobile app</w:t>
            </w:r>
          </w:p>
          <w:p w14:paraId="41466CB1" w14:textId="77777777" w:rsidR="00073FCF" w:rsidRPr="002C0AE9" w:rsidRDefault="00073FCF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147" w:type="dxa"/>
            <w:shd w:val="clear" w:color="auto" w:fill="auto"/>
          </w:tcPr>
          <w:p w14:paraId="45C4AC53" w14:textId="47AAF24B" w:rsidR="00073FCF" w:rsidRPr="002C0AE9" w:rsidRDefault="00073FCF" w:rsidP="002C0AE9">
            <w:p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Create the app, using Android Studio that </w:t>
            </w:r>
            <w:r w:rsidR="002A7FBE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will be used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for banking purpose.by administrator</w:t>
            </w:r>
            <w:r w:rsidR="0063236D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consultant</w:t>
            </w:r>
            <w:r w:rsidR="002A7FBE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finical advisor</w:t>
            </w:r>
            <w:r w:rsidR="002A7FBE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customer/client (</w:t>
            </w:r>
            <w:r w:rsidR="002A7FBE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user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who are students and staff)</w:t>
            </w:r>
            <w:r w:rsidR="00871CFC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71CFC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his app will be the </w:t>
            </w:r>
            <w:r w:rsidR="002B759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used</w:t>
            </w:r>
            <w:r w:rsidR="002B7596"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to get their required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banking transaction and </w:t>
            </w:r>
            <w:r w:rsidRPr="002C0AE9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inf</w:t>
            </w:r>
            <w:r w:rsidR="00871CFC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ormation. The app should be able to perform all functions </w:t>
            </w:r>
            <w:r w:rsidR="002B759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of </w:t>
            </w:r>
            <w:r w:rsidR="00EB0277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="002B759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website</w:t>
            </w:r>
            <w:r w:rsidR="004F47CA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FC3DE6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and</w:t>
            </w:r>
            <w:r w:rsidR="004F47CA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need to be communicated between your developed web</w:t>
            </w:r>
            <w:r w:rsidR="00EB0277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site</w:t>
            </w:r>
            <w:r w:rsidR="004F47CA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 and mobile application.</w:t>
            </w:r>
          </w:p>
          <w:p w14:paraId="2513C6D1" w14:textId="77777777" w:rsidR="00073FCF" w:rsidRPr="002C0AE9" w:rsidRDefault="00073FCF" w:rsidP="002C0AE9">
            <w:pPr>
              <w:pStyle w:val="ListParagraph"/>
              <w:ind w:left="360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14:paraId="30BC6AD7" w14:textId="77777777" w:rsidR="00073FCF" w:rsidRDefault="002B7596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FC3DE6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871CFC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-10</w:t>
            </w:r>
            <w:r w:rsidR="00073FCF" w:rsidRPr="002C0AE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-202</w:t>
            </w:r>
            <w:r w:rsidR="00FC3DE6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  <w:p w14:paraId="02BF1187" w14:textId="167E67AB" w:rsidR="00A23959" w:rsidRPr="002C0AE9" w:rsidRDefault="00A23959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E0F6B" w:rsidRPr="00B6633F" w14:paraId="20D332C0" w14:textId="77777777" w:rsidTr="005E0F6B">
        <w:trPr>
          <w:jc w:val="center"/>
        </w:trPr>
        <w:tc>
          <w:tcPr>
            <w:tcW w:w="1418" w:type="dxa"/>
            <w:shd w:val="clear" w:color="auto" w:fill="FFFFFF" w:themeFill="background1"/>
            <w:vAlign w:val="center"/>
          </w:tcPr>
          <w:p w14:paraId="401DEF18" w14:textId="3BADCDE1" w:rsidR="005E0F6B" w:rsidRPr="002C0AE9" w:rsidRDefault="005E0F6B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5147" w:type="dxa"/>
            <w:shd w:val="clear" w:color="auto" w:fill="FFFFFF" w:themeFill="background1"/>
          </w:tcPr>
          <w:p w14:paraId="60A596F1" w14:textId="280FACF4" w:rsidR="005E0F6B" w:rsidRDefault="005E0F6B" w:rsidP="005E0F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</w:pP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Students </w:t>
            </w:r>
            <w:r w:rsidR="00A23959"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>must</w:t>
            </w: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submit their</w:t>
            </w:r>
            <w:r w:rsidR="00FC3DE6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presentation</w:t>
            </w: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</w:t>
            </w:r>
            <w:r w:rsidR="00FC3DE6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>in the form of PowerPoint recorded video.</w:t>
            </w:r>
            <w:r w:rsidR="00A23959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And submit it in the Blackboard.</w:t>
            </w:r>
            <w:r w:rsidR="00FC3DE6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The video</w:t>
            </w:r>
            <w:r w:rsidR="00A23959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must have both developed web and mobile application </w:t>
            </w:r>
          </w:p>
          <w:p w14:paraId="29F6A6EE" w14:textId="77777777" w:rsidR="00A23959" w:rsidRPr="0048031A" w:rsidRDefault="00A23959" w:rsidP="00A23959">
            <w:pPr>
              <w:pStyle w:val="ListParagraph"/>
              <w:spacing w:after="0" w:line="240" w:lineRule="auto"/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</w:pPr>
          </w:p>
          <w:p w14:paraId="4B9C7BD5" w14:textId="27CD6E06" w:rsidR="005E0F6B" w:rsidRPr="0048031A" w:rsidRDefault="005E0F6B" w:rsidP="005E0F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</w:pPr>
            <w:r w:rsidRPr="00A23959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ZA"/>
              </w:rPr>
              <w:t xml:space="preserve">Students submitted their work in the Blackboard are one will be allowed to present. The </w:t>
            </w:r>
            <w:r w:rsidR="00A23959" w:rsidRPr="00A23959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ZA"/>
              </w:rPr>
              <w:t>student</w:t>
            </w:r>
            <w:r w:rsidRPr="00A23959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ZA"/>
              </w:rPr>
              <w:t xml:space="preserve"> failed to submit </w:t>
            </w:r>
            <w:r w:rsidR="00C67DA5" w:rsidRPr="00A23959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ZA"/>
              </w:rPr>
              <w:t>their</w:t>
            </w:r>
            <w:r w:rsidRPr="00A23959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eastAsia="en-ZA"/>
              </w:rPr>
              <w:t xml:space="preserve"> work on or indicated deadline will obtain </w:t>
            </w:r>
            <w:r w:rsidRPr="00A23959">
              <w:rPr>
                <w:rFonts w:ascii="Cambria" w:eastAsia="Times New Roman" w:hAnsi="Cambria" w:cstheme="minorHAnsi"/>
                <w:b/>
                <w:bCs/>
                <w:sz w:val="36"/>
                <w:szCs w:val="36"/>
                <w:lang w:eastAsia="en-ZA"/>
              </w:rPr>
              <w:t>Incomplete</w:t>
            </w:r>
            <w:r w:rsidRPr="00A23959">
              <w:rPr>
                <w:rFonts w:ascii="Cambria" w:eastAsia="Times New Roman" w:hAnsi="Cambria" w:cstheme="minorHAnsi"/>
                <w:sz w:val="36"/>
                <w:szCs w:val="36"/>
                <w:lang w:eastAsia="en-ZA"/>
              </w:rPr>
              <w:t>.</w:t>
            </w:r>
            <w:r w:rsidRPr="0048031A">
              <w:rPr>
                <w:rFonts w:ascii="Cambria" w:eastAsia="Times New Roman" w:hAnsi="Cambria" w:cstheme="minorHAnsi"/>
                <w:sz w:val="20"/>
                <w:szCs w:val="20"/>
                <w:lang w:eastAsia="en-ZA"/>
              </w:rPr>
              <w:t xml:space="preserve"> </w:t>
            </w:r>
          </w:p>
          <w:p w14:paraId="4D4783E1" w14:textId="77777777" w:rsidR="005E0F6B" w:rsidRPr="0048031A" w:rsidRDefault="005E0F6B" w:rsidP="005E0F6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ZA"/>
              </w:rPr>
            </w:pPr>
          </w:p>
          <w:p w14:paraId="576A2FE7" w14:textId="33E1F848" w:rsidR="005E0F6B" w:rsidRPr="0048031A" w:rsidRDefault="005E0F6B" w:rsidP="005E0F6B">
            <w:p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02" w:type="dxa"/>
            <w:shd w:val="clear" w:color="auto" w:fill="FFFFFF" w:themeFill="background1"/>
            <w:vAlign w:val="center"/>
          </w:tcPr>
          <w:p w14:paraId="3D6F0E9F" w14:textId="63D5122D" w:rsidR="005E0F6B" w:rsidRDefault="005E0F6B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052A2B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-10-202</w:t>
            </w:r>
            <w:r w:rsid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  <w:p w14:paraId="1FBC9600" w14:textId="6890CFBD" w:rsidR="00A23959" w:rsidRDefault="00A23959" w:rsidP="002C0AE9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(Submit it before or at 11:59 pm, which is midnight between 20</w:t>
            </w:r>
            <w:r w:rsidRP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October end and 21</w:t>
            </w:r>
            <w:r w:rsidRPr="00A23959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st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October starts)</w:t>
            </w:r>
          </w:p>
        </w:tc>
      </w:tr>
      <w:tr w:rsidR="00871CFC" w:rsidRPr="00B6633F" w14:paraId="04B6BF3A" w14:textId="77777777" w:rsidTr="00230B77">
        <w:trPr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EDFFBCB" w14:textId="77777777" w:rsidR="00871CFC" w:rsidRPr="002C0AE9" w:rsidRDefault="00871CFC" w:rsidP="002C0AE9">
            <w:pPr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 xml:space="preserve">Final </w:t>
            </w:r>
            <w:r w:rsidR="00705388"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  <w:t>Presentation</w:t>
            </w:r>
          </w:p>
        </w:tc>
        <w:tc>
          <w:tcPr>
            <w:tcW w:w="5147" w:type="dxa"/>
            <w:shd w:val="clear" w:color="auto" w:fill="auto"/>
          </w:tcPr>
          <w:p w14:paraId="31CB7D21" w14:textId="77777777" w:rsidR="00705388" w:rsidRDefault="00705388" w:rsidP="00230B7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05388">
              <w:rPr>
                <w:sz w:val="20"/>
                <w:szCs w:val="20"/>
              </w:rPr>
              <w:t>Students should present their own unaided work.</w:t>
            </w:r>
          </w:p>
          <w:p w14:paraId="668C216B" w14:textId="7D609647" w:rsidR="00705388" w:rsidRPr="00705388" w:rsidRDefault="00230B77" w:rsidP="00230B7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4F7339">
              <w:rPr>
                <w:rFonts w:ascii="Times New Roman" w:hAnsi="Times New Roman"/>
                <w:sz w:val="24"/>
                <w:szCs w:val="24"/>
                <w:lang w:eastAsia="en-ZA"/>
              </w:rPr>
              <w:t xml:space="preserve">Presenting your work by demonstrating </w:t>
            </w:r>
            <w:r>
              <w:rPr>
                <w:rFonts w:ascii="Times New Roman" w:hAnsi="Times New Roman"/>
                <w:sz w:val="24"/>
                <w:szCs w:val="24"/>
                <w:lang w:eastAsia="en-ZA"/>
              </w:rPr>
              <w:t xml:space="preserve">fully </w:t>
            </w:r>
            <w:r w:rsidRPr="004F7339">
              <w:rPr>
                <w:rFonts w:ascii="Times New Roman" w:hAnsi="Times New Roman"/>
                <w:sz w:val="24"/>
                <w:szCs w:val="24"/>
                <w:lang w:eastAsia="en-ZA"/>
              </w:rPr>
              <w:t xml:space="preserve">developed </w:t>
            </w:r>
            <w:r>
              <w:rPr>
                <w:rFonts w:ascii="Times New Roman" w:hAnsi="Times New Roman"/>
                <w:sz w:val="24"/>
                <w:szCs w:val="24"/>
                <w:lang w:eastAsia="en-ZA"/>
              </w:rPr>
              <w:t>working application Android</w:t>
            </w:r>
            <w:r w:rsidRPr="004F7339">
              <w:rPr>
                <w:rFonts w:ascii="Times New Roman" w:hAnsi="Times New Roman"/>
                <w:sz w:val="24"/>
                <w:szCs w:val="24"/>
                <w:lang w:eastAsia="en-ZA"/>
              </w:rPr>
              <w:t xml:space="preserve"> application for assessors to assess it</w:t>
            </w:r>
            <w:r w:rsidR="000375C1">
              <w:rPr>
                <w:rFonts w:ascii="Times New Roman" w:hAnsi="Times New Roman"/>
                <w:sz w:val="24"/>
                <w:szCs w:val="24"/>
                <w:lang w:eastAsia="en-ZA"/>
              </w:rPr>
              <w:t>.</w:t>
            </w:r>
          </w:p>
          <w:p w14:paraId="28EAFC2F" w14:textId="77777777" w:rsidR="00871CFC" w:rsidRPr="002C0AE9" w:rsidRDefault="00871CFC" w:rsidP="002C0AE9">
            <w:pPr>
              <w:rPr>
                <w:rFonts w:ascii="Cambria" w:eastAsia="Times New Roman" w:hAnsi="Cambria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502" w:type="dxa"/>
            <w:shd w:val="clear" w:color="auto" w:fill="auto"/>
            <w:vAlign w:val="center"/>
          </w:tcPr>
          <w:p w14:paraId="672AC883" w14:textId="14273852" w:rsidR="00E60220" w:rsidRDefault="00E60220" w:rsidP="00E602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ZA"/>
              </w:rPr>
            </w:pP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It is during the first week of 202</w:t>
            </w:r>
            <w:r w:rsidR="00052A2B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Main-End -year examination</w:t>
            </w:r>
            <w:r w:rsidR="00ED4756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Dates</w:t>
            </w:r>
            <w:r w:rsidR="00052A2B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list of students presenting on different dates 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>will be provided</w:t>
            </w:r>
            <w:r w:rsidR="00052A2B"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on the Blackboard as time comes closer</w:t>
            </w:r>
            <w:r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9D969A5" w14:textId="7125E7C4" w:rsidR="00871CFC" w:rsidRDefault="00871CFC" w:rsidP="00E60220">
            <w:pPr>
              <w:jc w:val="center"/>
              <w:rPr>
                <w:rFonts w:ascii="Cambria" w:eastAsia="Times New Roman" w:hAnsi="Cambria" w:cs="Arial"/>
                <w:b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71D2D734" w14:textId="35DD20C4" w:rsidR="00705388" w:rsidRDefault="00705388" w:rsidP="00E12C88">
      <w:pPr>
        <w:spacing w:line="360" w:lineRule="auto"/>
        <w:ind w:firstLine="720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>*************************</w:t>
      </w:r>
      <w:r w:rsidR="003F1AB1">
        <w:rPr>
          <w:b/>
          <w:sz w:val="28"/>
          <w:szCs w:val="26"/>
        </w:rPr>
        <w:t>******E</w:t>
      </w:r>
      <w:r>
        <w:rPr>
          <w:b/>
          <w:sz w:val="28"/>
          <w:szCs w:val="26"/>
        </w:rPr>
        <w:t>nd***************************</w:t>
      </w:r>
      <w:bookmarkEnd w:id="0"/>
      <w:r w:rsidR="003F1AB1">
        <w:rPr>
          <w:b/>
          <w:sz w:val="28"/>
          <w:szCs w:val="26"/>
        </w:rPr>
        <w:t>***********</w:t>
      </w:r>
    </w:p>
    <w:sectPr w:rsidR="00705388" w:rsidSect="00145FDA">
      <w:pgSz w:w="12240" w:h="15840"/>
      <w:pgMar w:top="1440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332FB" w14:textId="77777777" w:rsidR="00922DCE" w:rsidRDefault="00922DCE" w:rsidP="00916F74">
      <w:pPr>
        <w:spacing w:after="0" w:line="240" w:lineRule="auto"/>
      </w:pPr>
      <w:r>
        <w:separator/>
      </w:r>
    </w:p>
  </w:endnote>
  <w:endnote w:type="continuationSeparator" w:id="0">
    <w:p w14:paraId="62FFC1D7" w14:textId="77777777" w:rsidR="00922DCE" w:rsidRDefault="00922DCE" w:rsidP="0091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47CCA" w14:textId="77777777" w:rsidR="00922DCE" w:rsidRDefault="00922DCE" w:rsidP="00916F74">
      <w:pPr>
        <w:spacing w:after="0" w:line="240" w:lineRule="auto"/>
      </w:pPr>
      <w:r>
        <w:separator/>
      </w:r>
    </w:p>
  </w:footnote>
  <w:footnote w:type="continuationSeparator" w:id="0">
    <w:p w14:paraId="70E86660" w14:textId="77777777" w:rsidR="00922DCE" w:rsidRDefault="00922DCE" w:rsidP="0091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"/>
      <w:lvlJc w:val="left"/>
      <w:pPr>
        <w:tabs>
          <w:tab w:val="num" w:pos="35"/>
        </w:tabs>
        <w:ind w:left="755" w:hanging="360"/>
      </w:pPr>
      <w:rPr>
        <w:rFonts w:ascii="Wingdings" w:hAnsi="Wingdings" w:cs="Wingdings" w:hint="default"/>
        <w:sz w:val="32"/>
        <w:szCs w:val="28"/>
      </w:rPr>
    </w:lvl>
  </w:abstractNum>
  <w:abstractNum w:abstractNumId="1" w15:restartNumberingAfterBreak="0">
    <w:nsid w:val="05C7607C"/>
    <w:multiLevelType w:val="hybridMultilevel"/>
    <w:tmpl w:val="A51480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27A8"/>
    <w:multiLevelType w:val="hybridMultilevel"/>
    <w:tmpl w:val="0BC61CA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944B7"/>
    <w:multiLevelType w:val="hybridMultilevel"/>
    <w:tmpl w:val="D714C3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CDD"/>
    <w:multiLevelType w:val="hybridMultilevel"/>
    <w:tmpl w:val="6AA6FD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D3959"/>
    <w:multiLevelType w:val="hybridMultilevel"/>
    <w:tmpl w:val="AD4A91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B5127"/>
    <w:multiLevelType w:val="hybridMultilevel"/>
    <w:tmpl w:val="75AC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0A5A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B29A3"/>
    <w:multiLevelType w:val="multilevel"/>
    <w:tmpl w:val="F708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83064BB"/>
    <w:multiLevelType w:val="hybridMultilevel"/>
    <w:tmpl w:val="72B630E0"/>
    <w:lvl w:ilvl="0" w:tplc="1C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343B0611"/>
    <w:multiLevelType w:val="hybridMultilevel"/>
    <w:tmpl w:val="E2940438"/>
    <w:lvl w:ilvl="0" w:tplc="1C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3C80498E"/>
    <w:multiLevelType w:val="hybridMultilevel"/>
    <w:tmpl w:val="2F80BC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4E451C"/>
    <w:multiLevelType w:val="hybridMultilevel"/>
    <w:tmpl w:val="8C40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C2700"/>
    <w:multiLevelType w:val="hybridMultilevel"/>
    <w:tmpl w:val="D3727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E661B"/>
    <w:multiLevelType w:val="hybridMultilevel"/>
    <w:tmpl w:val="166EC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0C08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C69A1"/>
    <w:multiLevelType w:val="hybridMultilevel"/>
    <w:tmpl w:val="056204EA"/>
    <w:lvl w:ilvl="0" w:tplc="1C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489712750">
    <w:abstractNumId w:val="10"/>
  </w:num>
  <w:num w:numId="2" w16cid:durableId="1595088505">
    <w:abstractNumId w:val="13"/>
  </w:num>
  <w:num w:numId="3" w16cid:durableId="367417729">
    <w:abstractNumId w:val="6"/>
  </w:num>
  <w:num w:numId="4" w16cid:durableId="1383214757">
    <w:abstractNumId w:val="12"/>
  </w:num>
  <w:num w:numId="5" w16cid:durableId="495656560">
    <w:abstractNumId w:val="11"/>
  </w:num>
  <w:num w:numId="6" w16cid:durableId="701132052">
    <w:abstractNumId w:val="5"/>
  </w:num>
  <w:num w:numId="7" w16cid:durableId="493839835">
    <w:abstractNumId w:val="1"/>
  </w:num>
  <w:num w:numId="8" w16cid:durableId="212666478">
    <w:abstractNumId w:val="8"/>
  </w:num>
  <w:num w:numId="9" w16cid:durableId="411705057">
    <w:abstractNumId w:val="14"/>
  </w:num>
  <w:num w:numId="10" w16cid:durableId="17895515">
    <w:abstractNumId w:val="7"/>
  </w:num>
  <w:num w:numId="11" w16cid:durableId="55247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08174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95838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6515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31723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145804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25286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312179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75762182">
    <w:abstractNumId w:val="2"/>
  </w:num>
  <w:num w:numId="20" w16cid:durableId="206988877">
    <w:abstractNumId w:val="3"/>
  </w:num>
  <w:num w:numId="21" w16cid:durableId="724333628">
    <w:abstractNumId w:val="4"/>
  </w:num>
  <w:num w:numId="22" w16cid:durableId="276527970">
    <w:abstractNumId w:val="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nnocent Mnisi">
    <w15:presenceInfo w15:providerId="AD" w15:userId="S::2019728480@ufs.ac.za::936f217b-40b0-4807-9e4f-835699b97e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1NTU2MTcxMDIyMjNR0lEKTi0uzszPAykwqgUAFeyhGiwAAAA="/>
  </w:docVars>
  <w:rsids>
    <w:rsidRoot w:val="001A4EB2"/>
    <w:rsid w:val="000211F1"/>
    <w:rsid w:val="000214F4"/>
    <w:rsid w:val="00022BE4"/>
    <w:rsid w:val="00036C3F"/>
    <w:rsid w:val="000375C1"/>
    <w:rsid w:val="00045917"/>
    <w:rsid w:val="00052A2B"/>
    <w:rsid w:val="0005402A"/>
    <w:rsid w:val="00070288"/>
    <w:rsid w:val="00073FCF"/>
    <w:rsid w:val="00076D3C"/>
    <w:rsid w:val="000A1974"/>
    <w:rsid w:val="000A2C5A"/>
    <w:rsid w:val="000C1333"/>
    <w:rsid w:val="000C5638"/>
    <w:rsid w:val="000E7471"/>
    <w:rsid w:val="001019AD"/>
    <w:rsid w:val="00103113"/>
    <w:rsid w:val="00110A1B"/>
    <w:rsid w:val="001138EA"/>
    <w:rsid w:val="00114934"/>
    <w:rsid w:val="00133B4A"/>
    <w:rsid w:val="001436E1"/>
    <w:rsid w:val="001448CA"/>
    <w:rsid w:val="00145851"/>
    <w:rsid w:val="00145FDA"/>
    <w:rsid w:val="00186ABD"/>
    <w:rsid w:val="001902B1"/>
    <w:rsid w:val="00197799"/>
    <w:rsid w:val="001A42E6"/>
    <w:rsid w:val="001A4EB2"/>
    <w:rsid w:val="001C4345"/>
    <w:rsid w:val="001D1F04"/>
    <w:rsid w:val="001D3B96"/>
    <w:rsid w:val="001E15B3"/>
    <w:rsid w:val="001E26F1"/>
    <w:rsid w:val="001E6EF2"/>
    <w:rsid w:val="001E7957"/>
    <w:rsid w:val="00206DB3"/>
    <w:rsid w:val="002122BE"/>
    <w:rsid w:val="00213290"/>
    <w:rsid w:val="00230236"/>
    <w:rsid w:val="00230B77"/>
    <w:rsid w:val="0023446C"/>
    <w:rsid w:val="00242FB3"/>
    <w:rsid w:val="00265D11"/>
    <w:rsid w:val="002779B1"/>
    <w:rsid w:val="00292DF6"/>
    <w:rsid w:val="0029307B"/>
    <w:rsid w:val="002A7FBE"/>
    <w:rsid w:val="002B7596"/>
    <w:rsid w:val="002C0AE9"/>
    <w:rsid w:val="002D4F5C"/>
    <w:rsid w:val="002D6B9B"/>
    <w:rsid w:val="002E0003"/>
    <w:rsid w:val="002E23C9"/>
    <w:rsid w:val="002F6AF3"/>
    <w:rsid w:val="00311AD6"/>
    <w:rsid w:val="00316941"/>
    <w:rsid w:val="00320DA7"/>
    <w:rsid w:val="00322949"/>
    <w:rsid w:val="00335923"/>
    <w:rsid w:val="003436C7"/>
    <w:rsid w:val="00351D51"/>
    <w:rsid w:val="0035307E"/>
    <w:rsid w:val="003B5C3E"/>
    <w:rsid w:val="003D54B0"/>
    <w:rsid w:val="003F1AB1"/>
    <w:rsid w:val="0043513E"/>
    <w:rsid w:val="00446785"/>
    <w:rsid w:val="00466213"/>
    <w:rsid w:val="00477C73"/>
    <w:rsid w:val="0048031A"/>
    <w:rsid w:val="00486239"/>
    <w:rsid w:val="00495515"/>
    <w:rsid w:val="004B2F88"/>
    <w:rsid w:val="004B378F"/>
    <w:rsid w:val="004B7A77"/>
    <w:rsid w:val="004C407D"/>
    <w:rsid w:val="004D0178"/>
    <w:rsid w:val="004D09F9"/>
    <w:rsid w:val="004D42CF"/>
    <w:rsid w:val="004D7564"/>
    <w:rsid w:val="004E03DF"/>
    <w:rsid w:val="004E3511"/>
    <w:rsid w:val="004E5C42"/>
    <w:rsid w:val="004F37AE"/>
    <w:rsid w:val="004F47CA"/>
    <w:rsid w:val="004F5D54"/>
    <w:rsid w:val="004F7339"/>
    <w:rsid w:val="004F794B"/>
    <w:rsid w:val="00506B36"/>
    <w:rsid w:val="005075C3"/>
    <w:rsid w:val="00513591"/>
    <w:rsid w:val="005149D6"/>
    <w:rsid w:val="0052629A"/>
    <w:rsid w:val="00536B49"/>
    <w:rsid w:val="00542261"/>
    <w:rsid w:val="00557D9B"/>
    <w:rsid w:val="00565794"/>
    <w:rsid w:val="005744E1"/>
    <w:rsid w:val="005833D0"/>
    <w:rsid w:val="005A5DF3"/>
    <w:rsid w:val="005A6F54"/>
    <w:rsid w:val="005C40B4"/>
    <w:rsid w:val="005D6903"/>
    <w:rsid w:val="005E0F6B"/>
    <w:rsid w:val="005E788D"/>
    <w:rsid w:val="005F4646"/>
    <w:rsid w:val="006178FB"/>
    <w:rsid w:val="00622E3B"/>
    <w:rsid w:val="00625CFF"/>
    <w:rsid w:val="00630AAA"/>
    <w:rsid w:val="0063236D"/>
    <w:rsid w:val="006376B5"/>
    <w:rsid w:val="00666611"/>
    <w:rsid w:val="00690644"/>
    <w:rsid w:val="006A4B35"/>
    <w:rsid w:val="006A69E1"/>
    <w:rsid w:val="006B4B38"/>
    <w:rsid w:val="006C34C5"/>
    <w:rsid w:val="006D1EC3"/>
    <w:rsid w:val="006F3B6A"/>
    <w:rsid w:val="00705388"/>
    <w:rsid w:val="0071772A"/>
    <w:rsid w:val="00722894"/>
    <w:rsid w:val="00731ECE"/>
    <w:rsid w:val="00733199"/>
    <w:rsid w:val="00750881"/>
    <w:rsid w:val="007532BB"/>
    <w:rsid w:val="00767E40"/>
    <w:rsid w:val="00782A45"/>
    <w:rsid w:val="00786908"/>
    <w:rsid w:val="00787191"/>
    <w:rsid w:val="007A1A27"/>
    <w:rsid w:val="007B2DDB"/>
    <w:rsid w:val="007B6D19"/>
    <w:rsid w:val="007B79C8"/>
    <w:rsid w:val="007C35A8"/>
    <w:rsid w:val="007D0C61"/>
    <w:rsid w:val="007D268E"/>
    <w:rsid w:val="007D6600"/>
    <w:rsid w:val="007E0CD1"/>
    <w:rsid w:val="007E252A"/>
    <w:rsid w:val="007E3B3D"/>
    <w:rsid w:val="007F20F6"/>
    <w:rsid w:val="007F4335"/>
    <w:rsid w:val="008066FC"/>
    <w:rsid w:val="00825347"/>
    <w:rsid w:val="00831BEA"/>
    <w:rsid w:val="0083516E"/>
    <w:rsid w:val="00855BDF"/>
    <w:rsid w:val="00866C7B"/>
    <w:rsid w:val="00871CFC"/>
    <w:rsid w:val="00886560"/>
    <w:rsid w:val="00896329"/>
    <w:rsid w:val="008A0679"/>
    <w:rsid w:val="008A3BE7"/>
    <w:rsid w:val="008B1A53"/>
    <w:rsid w:val="008C132F"/>
    <w:rsid w:val="008D2A6B"/>
    <w:rsid w:val="008E373D"/>
    <w:rsid w:val="008F48F6"/>
    <w:rsid w:val="00916F74"/>
    <w:rsid w:val="009170A7"/>
    <w:rsid w:val="009175BF"/>
    <w:rsid w:val="00921E95"/>
    <w:rsid w:val="00922DCE"/>
    <w:rsid w:val="00931D83"/>
    <w:rsid w:val="00944180"/>
    <w:rsid w:val="00946DA2"/>
    <w:rsid w:val="0095543B"/>
    <w:rsid w:val="00971B1B"/>
    <w:rsid w:val="00972D4F"/>
    <w:rsid w:val="00980D79"/>
    <w:rsid w:val="0098330B"/>
    <w:rsid w:val="00984D46"/>
    <w:rsid w:val="009927C3"/>
    <w:rsid w:val="00992815"/>
    <w:rsid w:val="00995570"/>
    <w:rsid w:val="009B070D"/>
    <w:rsid w:val="009B383D"/>
    <w:rsid w:val="009D7919"/>
    <w:rsid w:val="00A112B2"/>
    <w:rsid w:val="00A129F9"/>
    <w:rsid w:val="00A23959"/>
    <w:rsid w:val="00A34147"/>
    <w:rsid w:val="00A420CC"/>
    <w:rsid w:val="00A63564"/>
    <w:rsid w:val="00AA0FC7"/>
    <w:rsid w:val="00AA14FF"/>
    <w:rsid w:val="00AA174A"/>
    <w:rsid w:val="00AA55B1"/>
    <w:rsid w:val="00AB322F"/>
    <w:rsid w:val="00AD3FB1"/>
    <w:rsid w:val="00AE1882"/>
    <w:rsid w:val="00AE7EE5"/>
    <w:rsid w:val="00B00E3B"/>
    <w:rsid w:val="00B03C66"/>
    <w:rsid w:val="00B13CD1"/>
    <w:rsid w:val="00B76024"/>
    <w:rsid w:val="00B90E39"/>
    <w:rsid w:val="00BA61F3"/>
    <w:rsid w:val="00BC0167"/>
    <w:rsid w:val="00BC056B"/>
    <w:rsid w:val="00BC2EDE"/>
    <w:rsid w:val="00BC5FAF"/>
    <w:rsid w:val="00BD65A6"/>
    <w:rsid w:val="00BE2FE1"/>
    <w:rsid w:val="00BE5C21"/>
    <w:rsid w:val="00C05690"/>
    <w:rsid w:val="00C30587"/>
    <w:rsid w:val="00C55FCE"/>
    <w:rsid w:val="00C635D4"/>
    <w:rsid w:val="00C67DA5"/>
    <w:rsid w:val="00C746B9"/>
    <w:rsid w:val="00CA7E03"/>
    <w:rsid w:val="00CB0439"/>
    <w:rsid w:val="00CB1046"/>
    <w:rsid w:val="00CB2F9F"/>
    <w:rsid w:val="00CB4360"/>
    <w:rsid w:val="00CF0168"/>
    <w:rsid w:val="00D01A9D"/>
    <w:rsid w:val="00D037E6"/>
    <w:rsid w:val="00D236F6"/>
    <w:rsid w:val="00D528D3"/>
    <w:rsid w:val="00D5305D"/>
    <w:rsid w:val="00D567B2"/>
    <w:rsid w:val="00D665D9"/>
    <w:rsid w:val="00D74BC9"/>
    <w:rsid w:val="00D83D63"/>
    <w:rsid w:val="00D9642B"/>
    <w:rsid w:val="00DA0F07"/>
    <w:rsid w:val="00DA6F44"/>
    <w:rsid w:val="00DD57AA"/>
    <w:rsid w:val="00DF17DC"/>
    <w:rsid w:val="00E0227D"/>
    <w:rsid w:val="00E117F3"/>
    <w:rsid w:val="00E12C88"/>
    <w:rsid w:val="00E20FBD"/>
    <w:rsid w:val="00E21191"/>
    <w:rsid w:val="00E44056"/>
    <w:rsid w:val="00E538E4"/>
    <w:rsid w:val="00E54924"/>
    <w:rsid w:val="00E60220"/>
    <w:rsid w:val="00E60BA4"/>
    <w:rsid w:val="00E73272"/>
    <w:rsid w:val="00E7569D"/>
    <w:rsid w:val="00E80DC2"/>
    <w:rsid w:val="00EB0277"/>
    <w:rsid w:val="00EB786D"/>
    <w:rsid w:val="00EC3A5B"/>
    <w:rsid w:val="00ED4756"/>
    <w:rsid w:val="00ED7846"/>
    <w:rsid w:val="00ED7FD1"/>
    <w:rsid w:val="00EE1B6A"/>
    <w:rsid w:val="00EF093D"/>
    <w:rsid w:val="00EF64C1"/>
    <w:rsid w:val="00F0609C"/>
    <w:rsid w:val="00F16C23"/>
    <w:rsid w:val="00F250D8"/>
    <w:rsid w:val="00F46CB9"/>
    <w:rsid w:val="00F4763D"/>
    <w:rsid w:val="00F80026"/>
    <w:rsid w:val="00FA3FE6"/>
    <w:rsid w:val="00FA5439"/>
    <w:rsid w:val="00FA7161"/>
    <w:rsid w:val="00FC04B3"/>
    <w:rsid w:val="00FC3DE6"/>
    <w:rsid w:val="00FC6DD1"/>
    <w:rsid w:val="00FD13E5"/>
    <w:rsid w:val="00FD6048"/>
    <w:rsid w:val="00FE04F1"/>
    <w:rsid w:val="00FE4614"/>
    <w:rsid w:val="00FE6EB8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04272C"/>
  <w15:docId w15:val="{EC7E4406-B2C5-437F-9131-BCC6254C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6A"/>
    <w:pPr>
      <w:spacing w:after="200" w:line="276" w:lineRule="auto"/>
    </w:pPr>
    <w:rPr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6F74"/>
    <w:pPr>
      <w:keepNext/>
      <w:keepLines/>
      <w:spacing w:before="40" w:after="0" w:line="240" w:lineRule="auto"/>
      <w:outlineLvl w:val="4"/>
    </w:pPr>
    <w:rPr>
      <w:rFonts w:ascii="Calibri Light" w:eastAsia="Times New Roman" w:hAnsi="Calibri Light"/>
      <w:color w:val="2E74B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7FD1"/>
    <w:pPr>
      <w:keepNext/>
      <w:keepLines/>
      <w:spacing w:before="40" w:after="0" w:line="240" w:lineRule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4EB2"/>
  </w:style>
  <w:style w:type="paragraph" w:styleId="ListParagraph">
    <w:name w:val="List Paragraph"/>
    <w:basedOn w:val="Normal"/>
    <w:uiPriority w:val="34"/>
    <w:qFormat/>
    <w:rsid w:val="009170A7"/>
    <w:pPr>
      <w:ind w:left="720"/>
      <w:contextualSpacing/>
    </w:pPr>
  </w:style>
  <w:style w:type="character" w:styleId="Hyperlink">
    <w:name w:val="Hyperlink"/>
    <w:uiPriority w:val="99"/>
    <w:unhideWhenUsed/>
    <w:rsid w:val="004F794B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D5305D"/>
    <w:pPr>
      <w:spacing w:before="144" w:after="144" w:line="240" w:lineRule="auto"/>
    </w:pPr>
    <w:rPr>
      <w:rFonts w:ascii="Bookman Old Style" w:eastAsia="Times New Roman" w:hAnsi="Bookman Old Style"/>
      <w:color w:val="000000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D5305D"/>
    <w:rPr>
      <w:rFonts w:ascii="Bookman Old Style" w:eastAsia="Times New Roman" w:hAnsi="Bookman Old Style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5305D"/>
    <w:rPr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ED7FD1"/>
    <w:rPr>
      <w:rFonts w:ascii="Calibri Light" w:eastAsia="Times New Roman" w:hAnsi="Calibri Light"/>
      <w:color w:val="272727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16F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16F74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16F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16F74"/>
    <w:rPr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916F74"/>
    <w:rPr>
      <w:rFonts w:ascii="Calibri Light" w:eastAsia="Times New Roman" w:hAnsi="Calibri Light"/>
      <w:color w:val="2E74B5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73FCF"/>
    <w:rPr>
      <w:rFonts w:ascii="Cambria" w:eastAsia="MS Mincho" w:hAnsi="Cambria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7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7F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7FB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FB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FBE"/>
    <w:rPr>
      <w:rFonts w:ascii="Segoe UI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3530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0E9BD-0F5E-4235-9B19-901A9B90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6</Pages>
  <Words>1149</Words>
  <Characters>6679</Characters>
  <Application>Microsoft Office Word</Application>
  <DocSecurity>0</DocSecurity>
  <Lines>234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Innocent Mnisi</cp:lastModifiedBy>
  <cp:revision>1</cp:revision>
  <dcterms:created xsi:type="dcterms:W3CDTF">2024-08-01T12:29:00Z</dcterms:created>
  <dcterms:modified xsi:type="dcterms:W3CDTF">2024-10-12T16:22:00Z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7b056ead272a99ef6902af0cf243389ed8c4cfe905479924a01439c754b8c784</vt:lpwstr>
  </property>
</Properties>
</file>